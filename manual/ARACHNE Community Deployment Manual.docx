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9BA8" w14:textId="77777777" w:rsidR="00FA5C4F" w:rsidRDefault="00EA115D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024" behindDoc="0" locked="0" layoutInCell="1" allowOverlap="1" wp14:anchorId="355F9C8D" wp14:editId="355F9C8E">
            <wp:simplePos x="0" y="0"/>
            <wp:positionH relativeFrom="page">
              <wp:posOffset>1799</wp:posOffset>
            </wp:positionH>
            <wp:positionV relativeFrom="page">
              <wp:posOffset>14899</wp:posOffset>
            </wp:positionV>
            <wp:extent cx="7770600" cy="9620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0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F9BA9" w14:textId="77777777" w:rsidR="00FA5C4F" w:rsidRDefault="00FA5C4F">
      <w:pPr>
        <w:pStyle w:val="BodyText"/>
        <w:rPr>
          <w:rFonts w:ascii="Times New Roman"/>
        </w:rPr>
      </w:pPr>
    </w:p>
    <w:p w14:paraId="355F9BAA" w14:textId="77777777" w:rsidR="00FA5C4F" w:rsidRDefault="00FA5C4F">
      <w:pPr>
        <w:pStyle w:val="BodyText"/>
        <w:rPr>
          <w:rFonts w:ascii="Times New Roman"/>
        </w:rPr>
      </w:pPr>
    </w:p>
    <w:p w14:paraId="355F9BAB" w14:textId="77777777" w:rsidR="00FA5C4F" w:rsidRDefault="00FA5C4F">
      <w:pPr>
        <w:pStyle w:val="BodyText"/>
        <w:rPr>
          <w:rFonts w:ascii="Times New Roman"/>
        </w:rPr>
      </w:pPr>
    </w:p>
    <w:p w14:paraId="355F9BAC" w14:textId="77777777" w:rsidR="00FA5C4F" w:rsidRDefault="00FA5C4F">
      <w:pPr>
        <w:pStyle w:val="BodyText"/>
        <w:rPr>
          <w:rFonts w:ascii="Times New Roman"/>
        </w:rPr>
      </w:pPr>
    </w:p>
    <w:p w14:paraId="355F9BAD" w14:textId="77777777" w:rsidR="00FA5C4F" w:rsidRDefault="00FA5C4F">
      <w:pPr>
        <w:pStyle w:val="BodyText"/>
        <w:rPr>
          <w:rFonts w:ascii="Times New Roman"/>
        </w:rPr>
      </w:pPr>
    </w:p>
    <w:p w14:paraId="355F9BAE" w14:textId="77777777" w:rsidR="00FA5C4F" w:rsidRDefault="00FA5C4F">
      <w:pPr>
        <w:pStyle w:val="BodyText"/>
        <w:rPr>
          <w:rFonts w:ascii="Times New Roman"/>
        </w:rPr>
      </w:pPr>
    </w:p>
    <w:p w14:paraId="355F9BAF" w14:textId="77777777" w:rsidR="00FA5C4F" w:rsidRDefault="00FA5C4F">
      <w:pPr>
        <w:pStyle w:val="BodyText"/>
        <w:rPr>
          <w:rFonts w:ascii="Times New Roman"/>
        </w:rPr>
      </w:pPr>
    </w:p>
    <w:p w14:paraId="355F9BB0" w14:textId="77777777" w:rsidR="00FA5C4F" w:rsidRDefault="00FA5C4F">
      <w:pPr>
        <w:pStyle w:val="BodyText"/>
        <w:rPr>
          <w:rFonts w:ascii="Times New Roman"/>
        </w:rPr>
      </w:pPr>
    </w:p>
    <w:p w14:paraId="355F9BB1" w14:textId="77777777" w:rsidR="00FA5C4F" w:rsidRDefault="00FA5C4F">
      <w:pPr>
        <w:pStyle w:val="BodyText"/>
        <w:rPr>
          <w:rFonts w:ascii="Times New Roman"/>
        </w:rPr>
      </w:pPr>
    </w:p>
    <w:p w14:paraId="355F9BB2" w14:textId="77777777" w:rsidR="00FA5C4F" w:rsidRDefault="00FA5C4F">
      <w:pPr>
        <w:pStyle w:val="BodyText"/>
        <w:rPr>
          <w:rFonts w:ascii="Times New Roman"/>
        </w:rPr>
      </w:pPr>
    </w:p>
    <w:p w14:paraId="355F9BB3" w14:textId="77777777" w:rsidR="00FA5C4F" w:rsidRDefault="00FA5C4F">
      <w:pPr>
        <w:pStyle w:val="BodyText"/>
        <w:rPr>
          <w:rFonts w:ascii="Times New Roman"/>
        </w:rPr>
      </w:pPr>
    </w:p>
    <w:p w14:paraId="355F9BB4" w14:textId="77777777" w:rsidR="00FA5C4F" w:rsidRDefault="00FA5C4F">
      <w:pPr>
        <w:pStyle w:val="BodyText"/>
        <w:rPr>
          <w:rFonts w:ascii="Times New Roman"/>
        </w:rPr>
      </w:pPr>
    </w:p>
    <w:p w14:paraId="355F9BB5" w14:textId="77777777" w:rsidR="00FA5C4F" w:rsidRDefault="00FA5C4F">
      <w:pPr>
        <w:pStyle w:val="BodyText"/>
        <w:rPr>
          <w:rFonts w:ascii="Times New Roman"/>
        </w:rPr>
      </w:pPr>
    </w:p>
    <w:p w14:paraId="355F9BB6" w14:textId="77777777" w:rsidR="00FA5C4F" w:rsidRDefault="00FA5C4F">
      <w:pPr>
        <w:pStyle w:val="BodyText"/>
        <w:rPr>
          <w:rFonts w:ascii="Times New Roman"/>
        </w:rPr>
      </w:pPr>
    </w:p>
    <w:p w14:paraId="355F9BB7" w14:textId="77777777" w:rsidR="00FA5C4F" w:rsidRDefault="00FA5C4F">
      <w:pPr>
        <w:pStyle w:val="BodyText"/>
        <w:rPr>
          <w:rFonts w:ascii="Times New Roman"/>
        </w:rPr>
      </w:pPr>
    </w:p>
    <w:p w14:paraId="355F9BB8" w14:textId="77777777" w:rsidR="00FA5C4F" w:rsidRDefault="00FA5C4F">
      <w:pPr>
        <w:pStyle w:val="BodyText"/>
        <w:rPr>
          <w:rFonts w:ascii="Times New Roman"/>
        </w:rPr>
      </w:pPr>
    </w:p>
    <w:p w14:paraId="355F9BB9" w14:textId="77777777" w:rsidR="00FA5C4F" w:rsidRDefault="00FA5C4F">
      <w:pPr>
        <w:pStyle w:val="BodyText"/>
        <w:rPr>
          <w:rFonts w:ascii="Times New Roman"/>
        </w:rPr>
      </w:pPr>
    </w:p>
    <w:p w14:paraId="355F9BBA" w14:textId="77777777" w:rsidR="00FA5C4F" w:rsidRDefault="00FA5C4F">
      <w:pPr>
        <w:pStyle w:val="BodyText"/>
        <w:rPr>
          <w:rFonts w:ascii="Times New Roman"/>
        </w:rPr>
      </w:pPr>
    </w:p>
    <w:p w14:paraId="355F9BBB" w14:textId="77777777" w:rsidR="00FA5C4F" w:rsidRDefault="00FA5C4F">
      <w:pPr>
        <w:pStyle w:val="BodyText"/>
        <w:rPr>
          <w:rFonts w:ascii="Times New Roman"/>
        </w:rPr>
      </w:pPr>
    </w:p>
    <w:p w14:paraId="355F9BBC" w14:textId="77777777" w:rsidR="00FA5C4F" w:rsidRDefault="00FA5C4F">
      <w:pPr>
        <w:pStyle w:val="BodyText"/>
        <w:rPr>
          <w:rFonts w:ascii="Times New Roman"/>
        </w:rPr>
      </w:pPr>
    </w:p>
    <w:p w14:paraId="355F9BBD" w14:textId="77777777" w:rsidR="00FA5C4F" w:rsidRDefault="00FA5C4F">
      <w:pPr>
        <w:pStyle w:val="BodyText"/>
        <w:rPr>
          <w:rFonts w:ascii="Times New Roman"/>
        </w:rPr>
      </w:pPr>
    </w:p>
    <w:p w14:paraId="355F9BBE" w14:textId="77777777" w:rsidR="00FA5C4F" w:rsidRDefault="00FA5C4F">
      <w:pPr>
        <w:pStyle w:val="BodyText"/>
        <w:rPr>
          <w:rFonts w:ascii="Times New Roman"/>
        </w:rPr>
      </w:pPr>
    </w:p>
    <w:p w14:paraId="355F9BBF" w14:textId="77777777" w:rsidR="00FA5C4F" w:rsidRDefault="00FA5C4F">
      <w:pPr>
        <w:pStyle w:val="BodyText"/>
        <w:rPr>
          <w:rFonts w:ascii="Times New Roman"/>
        </w:rPr>
      </w:pPr>
    </w:p>
    <w:p w14:paraId="355F9BC0" w14:textId="77777777" w:rsidR="00FA5C4F" w:rsidRDefault="00FA5C4F">
      <w:pPr>
        <w:pStyle w:val="BodyText"/>
        <w:rPr>
          <w:rFonts w:ascii="Times New Roman"/>
        </w:rPr>
      </w:pPr>
    </w:p>
    <w:p w14:paraId="355F9BC1" w14:textId="77777777" w:rsidR="00FA5C4F" w:rsidRDefault="00FA5C4F">
      <w:pPr>
        <w:pStyle w:val="BodyText"/>
        <w:rPr>
          <w:rFonts w:ascii="Times New Roman"/>
        </w:rPr>
      </w:pPr>
    </w:p>
    <w:p w14:paraId="355F9BC2" w14:textId="77777777" w:rsidR="00FA5C4F" w:rsidRDefault="00FA5C4F">
      <w:pPr>
        <w:pStyle w:val="BodyText"/>
        <w:rPr>
          <w:rFonts w:ascii="Times New Roman"/>
        </w:rPr>
      </w:pPr>
    </w:p>
    <w:p w14:paraId="355F9BC3" w14:textId="77777777" w:rsidR="00FA5C4F" w:rsidRDefault="00FA5C4F">
      <w:pPr>
        <w:pStyle w:val="BodyText"/>
        <w:rPr>
          <w:rFonts w:ascii="Times New Roman"/>
        </w:rPr>
      </w:pPr>
    </w:p>
    <w:p w14:paraId="355F9BC4" w14:textId="77777777" w:rsidR="00FA5C4F" w:rsidRDefault="00FA5C4F">
      <w:pPr>
        <w:pStyle w:val="BodyText"/>
        <w:rPr>
          <w:rFonts w:ascii="Times New Roman"/>
        </w:rPr>
      </w:pPr>
    </w:p>
    <w:p w14:paraId="355F9BC5" w14:textId="77777777" w:rsidR="00FA5C4F" w:rsidRDefault="00FA5C4F">
      <w:pPr>
        <w:pStyle w:val="BodyText"/>
        <w:rPr>
          <w:rFonts w:ascii="Times New Roman"/>
        </w:rPr>
      </w:pPr>
    </w:p>
    <w:p w14:paraId="355F9BC6" w14:textId="77777777" w:rsidR="00FA5C4F" w:rsidRDefault="00FA5C4F">
      <w:pPr>
        <w:pStyle w:val="BodyText"/>
        <w:rPr>
          <w:rFonts w:ascii="Times New Roman"/>
        </w:rPr>
      </w:pPr>
    </w:p>
    <w:p w14:paraId="355F9BC7" w14:textId="77777777" w:rsidR="00FA5C4F" w:rsidRDefault="00FA5C4F">
      <w:pPr>
        <w:pStyle w:val="BodyText"/>
        <w:rPr>
          <w:rFonts w:ascii="Times New Roman"/>
        </w:rPr>
      </w:pPr>
    </w:p>
    <w:p w14:paraId="355F9BC8" w14:textId="77777777" w:rsidR="00FA5C4F" w:rsidRDefault="00FA5C4F">
      <w:pPr>
        <w:pStyle w:val="BodyText"/>
        <w:rPr>
          <w:rFonts w:ascii="Times New Roman"/>
        </w:rPr>
      </w:pPr>
    </w:p>
    <w:p w14:paraId="355F9BC9" w14:textId="77777777" w:rsidR="00FA5C4F" w:rsidRDefault="00EA115D">
      <w:pPr>
        <w:spacing w:before="273"/>
        <w:ind w:left="3319"/>
        <w:rPr>
          <w:rFonts w:ascii="Arial"/>
          <w:b/>
          <w:sz w:val="48"/>
        </w:rPr>
      </w:pPr>
      <w:r>
        <w:rPr>
          <w:rFonts w:ascii="Arial"/>
          <w:b/>
          <w:color w:val="5B9BD5"/>
          <w:w w:val="85"/>
          <w:sz w:val="48"/>
        </w:rPr>
        <w:t xml:space="preserve">ARACHNE COMMUNITY </w:t>
      </w:r>
      <w:proofErr w:type="gramStart"/>
      <w:r>
        <w:rPr>
          <w:rFonts w:ascii="Arial"/>
          <w:b/>
          <w:color w:val="5B9BD5"/>
          <w:w w:val="85"/>
          <w:sz w:val="48"/>
        </w:rPr>
        <w:t xml:space="preserve">EDITION </w:t>
      </w:r>
      <w:r>
        <w:rPr>
          <w:rFonts w:ascii="Arial"/>
          <w:b/>
          <w:color w:val="5B9BD5"/>
          <w:spacing w:val="10"/>
          <w:w w:val="85"/>
          <w:sz w:val="48"/>
        </w:rPr>
        <w:t xml:space="preserve"> </w:t>
      </w:r>
      <w:r>
        <w:rPr>
          <w:rFonts w:ascii="Arial"/>
          <w:b/>
          <w:color w:val="5B9BD5"/>
          <w:w w:val="85"/>
          <w:sz w:val="48"/>
        </w:rPr>
        <w:t>1.14</w:t>
      </w:r>
      <w:proofErr w:type="gramEnd"/>
    </w:p>
    <w:p w14:paraId="355F9BCA" w14:textId="77777777" w:rsidR="00FA5C4F" w:rsidRDefault="00EA115D">
      <w:pPr>
        <w:spacing w:before="82"/>
        <w:ind w:left="6076"/>
        <w:rPr>
          <w:rFonts w:ascii="Arial"/>
          <w:b/>
          <w:sz w:val="48"/>
        </w:rPr>
      </w:pPr>
      <w:r>
        <w:rPr>
          <w:rFonts w:ascii="Arial"/>
          <w:b/>
          <w:color w:val="5B9BD5"/>
          <w:w w:val="85"/>
          <w:sz w:val="48"/>
        </w:rPr>
        <w:t>DEPLOYMENT</w:t>
      </w:r>
      <w:r>
        <w:rPr>
          <w:rFonts w:ascii="Arial"/>
          <w:b/>
          <w:color w:val="5B9BD5"/>
          <w:spacing w:val="-4"/>
          <w:w w:val="85"/>
          <w:sz w:val="48"/>
        </w:rPr>
        <w:t xml:space="preserve"> </w:t>
      </w:r>
      <w:r>
        <w:rPr>
          <w:rFonts w:ascii="Arial"/>
          <w:b/>
          <w:color w:val="5B9BD5"/>
          <w:w w:val="85"/>
          <w:sz w:val="48"/>
        </w:rPr>
        <w:t>MANUAL</w:t>
      </w:r>
    </w:p>
    <w:p w14:paraId="355F9BCB" w14:textId="77777777" w:rsidR="00FA5C4F" w:rsidRDefault="00FA5C4F">
      <w:pPr>
        <w:pStyle w:val="BodyText"/>
        <w:rPr>
          <w:rFonts w:ascii="Arial"/>
          <w:b/>
        </w:rPr>
      </w:pPr>
    </w:p>
    <w:p w14:paraId="355F9BCC" w14:textId="77777777" w:rsidR="00FA5C4F" w:rsidRDefault="00FA5C4F">
      <w:pPr>
        <w:pStyle w:val="BodyText"/>
        <w:rPr>
          <w:rFonts w:ascii="Arial"/>
          <w:b/>
        </w:rPr>
      </w:pPr>
    </w:p>
    <w:p w14:paraId="355F9BCD" w14:textId="77777777" w:rsidR="00FA5C4F" w:rsidRDefault="00FA5C4F">
      <w:pPr>
        <w:pStyle w:val="BodyText"/>
        <w:rPr>
          <w:rFonts w:ascii="Arial"/>
          <w:b/>
        </w:rPr>
      </w:pPr>
    </w:p>
    <w:p w14:paraId="355F9BCE" w14:textId="77777777" w:rsidR="00FA5C4F" w:rsidRDefault="00FA5C4F">
      <w:pPr>
        <w:pStyle w:val="BodyText"/>
        <w:rPr>
          <w:rFonts w:ascii="Arial"/>
          <w:b/>
        </w:rPr>
      </w:pPr>
    </w:p>
    <w:p w14:paraId="355F9BCF" w14:textId="77777777" w:rsidR="00FA5C4F" w:rsidRDefault="00FA5C4F">
      <w:pPr>
        <w:pStyle w:val="BodyText"/>
        <w:rPr>
          <w:rFonts w:ascii="Arial"/>
          <w:b/>
        </w:rPr>
      </w:pPr>
    </w:p>
    <w:p w14:paraId="355F9BD0" w14:textId="77777777" w:rsidR="00FA5C4F" w:rsidRDefault="00FA5C4F">
      <w:pPr>
        <w:pStyle w:val="BodyText"/>
        <w:rPr>
          <w:rFonts w:ascii="Arial"/>
          <w:b/>
        </w:rPr>
      </w:pPr>
    </w:p>
    <w:p w14:paraId="355F9BD1" w14:textId="77777777" w:rsidR="00FA5C4F" w:rsidRDefault="00FA5C4F">
      <w:pPr>
        <w:pStyle w:val="BodyText"/>
        <w:rPr>
          <w:rFonts w:ascii="Arial"/>
          <w:b/>
        </w:rPr>
      </w:pPr>
    </w:p>
    <w:p w14:paraId="355F9BD2" w14:textId="77777777" w:rsidR="00FA5C4F" w:rsidRDefault="00FA5C4F">
      <w:pPr>
        <w:pStyle w:val="BodyText"/>
        <w:spacing w:before="4"/>
        <w:rPr>
          <w:rFonts w:ascii="Arial"/>
          <w:b/>
          <w:sz w:val="22"/>
        </w:rPr>
      </w:pPr>
    </w:p>
    <w:p w14:paraId="355F9BD3" w14:textId="77777777" w:rsidR="00FA5C4F" w:rsidRDefault="00EA115D">
      <w:pPr>
        <w:pStyle w:val="BodyText"/>
        <w:spacing w:before="104"/>
        <w:ind w:right="1441"/>
        <w:jc w:val="right"/>
        <w:rPr>
          <w:rFonts w:ascii="Arial"/>
        </w:rPr>
      </w:pPr>
      <w:r>
        <w:rPr>
          <w:rFonts w:ascii="Arial"/>
          <w:color w:val="595959"/>
          <w:w w:val="90"/>
        </w:rPr>
        <w:t>June 21,</w:t>
      </w:r>
      <w:r>
        <w:rPr>
          <w:rFonts w:ascii="Arial"/>
          <w:color w:val="595959"/>
          <w:spacing w:val="-22"/>
          <w:w w:val="90"/>
        </w:rPr>
        <w:t xml:space="preserve"> </w:t>
      </w:r>
      <w:r>
        <w:rPr>
          <w:rFonts w:ascii="Arial"/>
          <w:color w:val="595959"/>
          <w:w w:val="90"/>
        </w:rPr>
        <w:t>2019</w:t>
      </w:r>
    </w:p>
    <w:p w14:paraId="355F9BD4" w14:textId="77777777" w:rsidR="00FA5C4F" w:rsidRDefault="00FA5C4F">
      <w:pPr>
        <w:pStyle w:val="BodyText"/>
        <w:rPr>
          <w:rFonts w:ascii="Arial"/>
        </w:rPr>
      </w:pPr>
    </w:p>
    <w:p w14:paraId="355F9BD5" w14:textId="77777777" w:rsidR="00FA5C4F" w:rsidRDefault="00FA5C4F">
      <w:pPr>
        <w:pStyle w:val="BodyText"/>
        <w:rPr>
          <w:rFonts w:ascii="Arial"/>
        </w:rPr>
      </w:pPr>
    </w:p>
    <w:p w14:paraId="355F9BD6" w14:textId="77777777" w:rsidR="00FA5C4F" w:rsidRDefault="00FA5C4F">
      <w:pPr>
        <w:pStyle w:val="BodyText"/>
        <w:rPr>
          <w:rFonts w:ascii="Arial"/>
        </w:rPr>
      </w:pPr>
    </w:p>
    <w:p w14:paraId="355F9BD7" w14:textId="77777777" w:rsidR="00FA5C4F" w:rsidRDefault="00FA5C4F">
      <w:pPr>
        <w:pStyle w:val="BodyText"/>
        <w:rPr>
          <w:rFonts w:ascii="Arial"/>
        </w:rPr>
      </w:pPr>
    </w:p>
    <w:p w14:paraId="355F9BD8" w14:textId="77777777" w:rsidR="00FA5C4F" w:rsidRDefault="00FA5C4F">
      <w:pPr>
        <w:pStyle w:val="BodyText"/>
        <w:rPr>
          <w:rFonts w:ascii="Arial"/>
        </w:rPr>
      </w:pPr>
    </w:p>
    <w:p w14:paraId="355F9BD9" w14:textId="77777777" w:rsidR="00FA5C4F" w:rsidRDefault="00FA5C4F">
      <w:pPr>
        <w:pStyle w:val="BodyText"/>
        <w:rPr>
          <w:rFonts w:ascii="Arial"/>
        </w:rPr>
      </w:pPr>
    </w:p>
    <w:p w14:paraId="355F9BDA" w14:textId="77777777" w:rsidR="00FA5C4F" w:rsidRDefault="00EA115D">
      <w:pPr>
        <w:spacing w:before="221"/>
        <w:ind w:right="1362"/>
        <w:jc w:val="right"/>
        <w:rPr>
          <w:rFonts w:ascii="Arial"/>
          <w:b/>
          <w:sz w:val="28"/>
        </w:rPr>
      </w:pPr>
      <w:r>
        <w:rPr>
          <w:rFonts w:ascii="Arial"/>
          <w:b/>
          <w:color w:val="595959"/>
          <w:w w:val="85"/>
          <w:sz w:val="28"/>
        </w:rPr>
        <w:t>Odysseus Data Services,</w:t>
      </w:r>
      <w:r>
        <w:rPr>
          <w:rFonts w:ascii="Arial"/>
          <w:b/>
          <w:color w:val="595959"/>
          <w:spacing w:val="-52"/>
          <w:w w:val="85"/>
          <w:sz w:val="28"/>
        </w:rPr>
        <w:t xml:space="preserve"> </w:t>
      </w:r>
      <w:r>
        <w:rPr>
          <w:rFonts w:ascii="Arial"/>
          <w:b/>
          <w:color w:val="595959"/>
          <w:w w:val="85"/>
          <w:sz w:val="28"/>
        </w:rPr>
        <w:t>Inc.</w:t>
      </w:r>
    </w:p>
    <w:p w14:paraId="355F9BDB" w14:textId="77777777" w:rsidR="00FA5C4F" w:rsidRDefault="00EA115D">
      <w:pPr>
        <w:pStyle w:val="Heading3"/>
        <w:spacing w:before="23"/>
      </w:pPr>
      <w:r>
        <w:rPr>
          <w:color w:val="595959"/>
          <w:w w:val="95"/>
        </w:rPr>
        <w:t>245</w:t>
      </w:r>
      <w:r>
        <w:rPr>
          <w:color w:val="595959"/>
          <w:spacing w:val="-29"/>
          <w:w w:val="95"/>
        </w:rPr>
        <w:t xml:space="preserve"> </w:t>
      </w:r>
      <w:r>
        <w:rPr>
          <w:color w:val="595959"/>
          <w:w w:val="95"/>
        </w:rPr>
        <w:t>First</w:t>
      </w:r>
      <w:r>
        <w:rPr>
          <w:color w:val="595959"/>
          <w:spacing w:val="-29"/>
          <w:w w:val="95"/>
        </w:rPr>
        <w:t xml:space="preserve"> </w:t>
      </w:r>
      <w:r>
        <w:rPr>
          <w:color w:val="595959"/>
          <w:w w:val="95"/>
        </w:rPr>
        <w:t>Street,</w:t>
      </w:r>
      <w:r>
        <w:rPr>
          <w:color w:val="595959"/>
          <w:spacing w:val="-28"/>
          <w:w w:val="95"/>
        </w:rPr>
        <w:t xml:space="preserve"> </w:t>
      </w:r>
      <w:r>
        <w:rPr>
          <w:color w:val="595959"/>
          <w:w w:val="95"/>
        </w:rPr>
        <w:t>Riverview</w:t>
      </w:r>
      <w:r>
        <w:rPr>
          <w:color w:val="595959"/>
          <w:spacing w:val="-29"/>
          <w:w w:val="95"/>
        </w:rPr>
        <w:t xml:space="preserve"> </w:t>
      </w:r>
      <w:r>
        <w:rPr>
          <w:color w:val="595959"/>
          <w:w w:val="95"/>
        </w:rPr>
        <w:t>II,</w:t>
      </w:r>
      <w:r>
        <w:rPr>
          <w:color w:val="595959"/>
          <w:spacing w:val="-29"/>
          <w:w w:val="95"/>
        </w:rPr>
        <w:t xml:space="preserve"> </w:t>
      </w:r>
      <w:r>
        <w:rPr>
          <w:color w:val="595959"/>
          <w:w w:val="95"/>
        </w:rPr>
        <w:t>18th</w:t>
      </w:r>
      <w:r>
        <w:rPr>
          <w:color w:val="595959"/>
          <w:spacing w:val="-28"/>
          <w:w w:val="95"/>
        </w:rPr>
        <w:t xml:space="preserve"> </w:t>
      </w:r>
      <w:r>
        <w:rPr>
          <w:color w:val="595959"/>
          <w:w w:val="95"/>
        </w:rPr>
        <w:t>Floor</w:t>
      </w:r>
    </w:p>
    <w:p w14:paraId="355F9BDC" w14:textId="77777777" w:rsidR="00FA5C4F" w:rsidRDefault="00EA115D">
      <w:pPr>
        <w:pStyle w:val="Heading3"/>
      </w:pPr>
      <w:r>
        <w:rPr>
          <w:color w:val="595959"/>
          <w:w w:val="90"/>
        </w:rPr>
        <w:t>Cambridge MA</w:t>
      </w:r>
      <w:r>
        <w:rPr>
          <w:color w:val="595959"/>
          <w:spacing w:val="15"/>
          <w:w w:val="90"/>
        </w:rPr>
        <w:t xml:space="preserve"> </w:t>
      </w:r>
      <w:r>
        <w:rPr>
          <w:color w:val="595959"/>
          <w:w w:val="90"/>
        </w:rPr>
        <w:t>02142</w:t>
      </w:r>
    </w:p>
    <w:p w14:paraId="355F9BDD" w14:textId="77777777" w:rsidR="00FA5C4F" w:rsidRDefault="00FA5C4F">
      <w:pPr>
        <w:pStyle w:val="BodyText"/>
        <w:spacing w:before="10"/>
        <w:rPr>
          <w:rFonts w:ascii="Arial"/>
          <w:sz w:val="26"/>
        </w:rPr>
      </w:pPr>
    </w:p>
    <w:p w14:paraId="355F9BDE" w14:textId="77777777" w:rsidR="00FA5C4F" w:rsidRDefault="00EA115D">
      <w:pPr>
        <w:pStyle w:val="Heading5"/>
        <w:ind w:left="0" w:right="1360"/>
        <w:jc w:val="right"/>
      </w:pPr>
      <w:r>
        <w:rPr>
          <w:color w:val="595959"/>
          <w:w w:val="95"/>
        </w:rPr>
        <w:t>Office:</w:t>
      </w:r>
      <w:r>
        <w:rPr>
          <w:color w:val="595959"/>
          <w:spacing w:val="-39"/>
          <w:w w:val="95"/>
        </w:rPr>
        <w:t xml:space="preserve"> </w:t>
      </w:r>
      <w:r>
        <w:rPr>
          <w:color w:val="595959"/>
          <w:w w:val="95"/>
        </w:rPr>
        <w:t>+1</w:t>
      </w:r>
      <w:r>
        <w:rPr>
          <w:color w:val="595959"/>
          <w:spacing w:val="-39"/>
          <w:w w:val="95"/>
        </w:rPr>
        <w:t xml:space="preserve"> </w:t>
      </w:r>
      <w:r>
        <w:rPr>
          <w:color w:val="595959"/>
          <w:w w:val="95"/>
        </w:rPr>
        <w:t>(888)</w:t>
      </w:r>
      <w:r>
        <w:rPr>
          <w:color w:val="595959"/>
          <w:spacing w:val="-39"/>
          <w:w w:val="95"/>
        </w:rPr>
        <w:t xml:space="preserve"> </w:t>
      </w:r>
      <w:r>
        <w:rPr>
          <w:color w:val="595959"/>
          <w:w w:val="95"/>
        </w:rPr>
        <w:t>550-9968</w:t>
      </w:r>
      <w:r>
        <w:rPr>
          <w:color w:val="595959"/>
          <w:spacing w:val="-39"/>
          <w:w w:val="95"/>
        </w:rPr>
        <w:t xml:space="preserve"> </w:t>
      </w:r>
      <w:r>
        <w:rPr>
          <w:color w:val="595959"/>
          <w:w w:val="95"/>
        </w:rPr>
        <w:t>x701</w:t>
      </w:r>
    </w:p>
    <w:p w14:paraId="355F9BDF" w14:textId="77777777" w:rsidR="00FA5C4F" w:rsidRDefault="00EA115D">
      <w:pPr>
        <w:pStyle w:val="Heading5"/>
        <w:spacing w:before="16"/>
        <w:ind w:left="0" w:right="1360"/>
        <w:jc w:val="right"/>
      </w:pPr>
      <w:r>
        <w:rPr>
          <w:color w:val="595959"/>
          <w:w w:val="90"/>
        </w:rPr>
        <w:t>Fax: +1 (339)</w:t>
      </w:r>
      <w:r>
        <w:rPr>
          <w:color w:val="595959"/>
          <w:spacing w:val="-39"/>
          <w:w w:val="90"/>
        </w:rPr>
        <w:t xml:space="preserve"> </w:t>
      </w:r>
      <w:r>
        <w:rPr>
          <w:color w:val="595959"/>
          <w:w w:val="90"/>
        </w:rPr>
        <w:t>204-4044</w:t>
      </w:r>
    </w:p>
    <w:p w14:paraId="355F9BE0" w14:textId="77777777" w:rsidR="00FA5C4F" w:rsidRDefault="00EA115D">
      <w:pPr>
        <w:pStyle w:val="Heading5"/>
        <w:spacing w:before="16"/>
        <w:ind w:left="0" w:right="1358"/>
        <w:jc w:val="right"/>
      </w:pPr>
      <w:hyperlink r:id="rId11">
        <w:r>
          <w:rPr>
            <w:color w:val="595959"/>
            <w:spacing w:val="-2"/>
            <w:w w:val="90"/>
          </w:rPr>
          <w:t>gregory.klebanov@odysseusinc.com</w:t>
        </w:r>
      </w:hyperlink>
    </w:p>
    <w:p w14:paraId="355F9BE1" w14:textId="77777777" w:rsidR="00FA5C4F" w:rsidRDefault="00FA5C4F">
      <w:pPr>
        <w:jc w:val="right"/>
        <w:sectPr w:rsidR="00FA5C4F">
          <w:type w:val="continuous"/>
          <w:pgSz w:w="12240" w:h="15840"/>
          <w:pgMar w:top="20" w:right="0" w:bottom="280" w:left="0" w:header="720" w:footer="720" w:gutter="0"/>
          <w:cols w:space="720"/>
        </w:sectPr>
      </w:pPr>
    </w:p>
    <w:p w14:paraId="355F9BE2" w14:textId="77777777" w:rsidR="00FA5C4F" w:rsidRDefault="00FA5C4F">
      <w:pPr>
        <w:pStyle w:val="BodyText"/>
        <w:rPr>
          <w:rFonts w:ascii="Arial"/>
        </w:rPr>
      </w:pPr>
    </w:p>
    <w:p w14:paraId="355F9BE3" w14:textId="77777777" w:rsidR="00FA5C4F" w:rsidRDefault="00FA5C4F">
      <w:pPr>
        <w:pStyle w:val="BodyText"/>
        <w:rPr>
          <w:rFonts w:ascii="Arial"/>
        </w:rPr>
      </w:pPr>
    </w:p>
    <w:p w14:paraId="355F9BE4" w14:textId="77777777" w:rsidR="00FA5C4F" w:rsidRDefault="00EA115D">
      <w:pPr>
        <w:spacing w:before="228"/>
        <w:ind w:left="1442"/>
        <w:rPr>
          <w:rFonts w:ascii="Arial"/>
          <w:sz w:val="32"/>
        </w:rPr>
      </w:pPr>
      <w:r>
        <w:rPr>
          <w:rFonts w:ascii="Arial"/>
          <w:color w:val="2E74B5"/>
          <w:sz w:val="32"/>
        </w:rPr>
        <w:t>Contents</w:t>
      </w:r>
    </w:p>
    <w:sdt>
      <w:sdtPr>
        <w:id w:val="345990870"/>
        <w:docPartObj>
          <w:docPartGallery w:val="Table of Contents"/>
          <w:docPartUnique/>
        </w:docPartObj>
      </w:sdtPr>
      <w:sdtEndPr/>
      <w:sdtContent>
        <w:p w14:paraId="355F9BE5" w14:textId="77777777" w:rsidR="00FA5C4F" w:rsidRDefault="00EA115D">
          <w:pPr>
            <w:pStyle w:val="TOC1"/>
            <w:tabs>
              <w:tab w:val="right" w:leader="dot" w:pos="10793"/>
            </w:tabs>
            <w:spacing w:before="744"/>
          </w:pPr>
          <w:hyperlink w:anchor="_TOC_250010" w:history="1">
            <w:r>
              <w:t>Environment</w:t>
            </w:r>
            <w:r>
              <w:rPr>
                <w:spacing w:val="-14"/>
              </w:rPr>
              <w:t xml:space="preserve"> </w:t>
            </w:r>
            <w:r>
              <w:t>Requirements</w:t>
            </w:r>
            <w:r>
              <w:tab/>
              <w:t>2</w:t>
            </w:r>
          </w:hyperlink>
        </w:p>
        <w:p w14:paraId="355F9BE6" w14:textId="77777777" w:rsidR="00FA5C4F" w:rsidRDefault="00EA115D">
          <w:pPr>
            <w:pStyle w:val="TOC2"/>
            <w:tabs>
              <w:tab w:val="right" w:leader="dot" w:pos="10793"/>
            </w:tabs>
          </w:pPr>
          <w:hyperlink w:anchor="_TOC_250009" w:history="1">
            <w:r>
              <w:t>Hardware</w:t>
            </w:r>
            <w:r>
              <w:rPr>
                <w:spacing w:val="-14"/>
              </w:rPr>
              <w:t xml:space="preserve"> </w:t>
            </w:r>
            <w:r>
              <w:t>Requirements</w:t>
            </w:r>
            <w:r>
              <w:tab/>
              <w:t>2</w:t>
            </w:r>
          </w:hyperlink>
        </w:p>
        <w:p w14:paraId="355F9BE7" w14:textId="77777777" w:rsidR="00FA5C4F" w:rsidRDefault="00EA115D">
          <w:pPr>
            <w:pStyle w:val="TOC1"/>
            <w:tabs>
              <w:tab w:val="right" w:leader="dot" w:pos="10793"/>
            </w:tabs>
          </w:pPr>
          <w:hyperlink w:anchor="_TOC_250008" w:history="1">
            <w:r>
              <w:t>ARACHNE Portal</w:t>
            </w:r>
            <w:r>
              <w:rPr>
                <w:spacing w:val="-32"/>
              </w:rPr>
              <w:t xml:space="preserve"> </w:t>
            </w:r>
            <w:r>
              <w:t>Deployment</w:t>
            </w:r>
            <w:r>
              <w:rPr>
                <w:spacing w:val="-16"/>
              </w:rPr>
              <w:t xml:space="preserve"> </w:t>
            </w:r>
            <w:r>
              <w:t>Instructions</w:t>
            </w:r>
            <w:r>
              <w:tab/>
              <w:t>2</w:t>
            </w:r>
          </w:hyperlink>
        </w:p>
        <w:p w14:paraId="355F9BE8" w14:textId="77777777" w:rsidR="00FA5C4F" w:rsidRDefault="00EA115D">
          <w:pPr>
            <w:pStyle w:val="TOC2"/>
            <w:tabs>
              <w:tab w:val="right" w:leader="dot" w:pos="10793"/>
            </w:tabs>
            <w:spacing w:before="141"/>
          </w:pPr>
          <w:hyperlink w:anchor="_TOC_250007" w:history="1">
            <w:r>
              <w:t>Prerequisites</w:t>
            </w:r>
            <w:r>
              <w:tab/>
              <w:t>2</w:t>
            </w:r>
          </w:hyperlink>
        </w:p>
        <w:p w14:paraId="355F9BE9" w14:textId="77777777" w:rsidR="00FA5C4F" w:rsidRDefault="00EA115D">
          <w:pPr>
            <w:pStyle w:val="TOC2"/>
            <w:tabs>
              <w:tab w:val="right" w:leader="dot" w:pos="10793"/>
            </w:tabs>
          </w:pPr>
          <w:hyperlink w:anchor="_TOC_250006" w:history="1">
            <w:r>
              <w:t>Docker</w:t>
            </w:r>
            <w:r>
              <w:rPr>
                <w:spacing w:val="-14"/>
              </w:rPr>
              <w:t xml:space="preserve"> </w:t>
            </w:r>
            <w:r>
              <w:t>Volumes</w:t>
            </w:r>
            <w:r>
              <w:tab/>
              <w:t>3</w:t>
            </w:r>
          </w:hyperlink>
        </w:p>
        <w:p w14:paraId="355F9BEA" w14:textId="77777777" w:rsidR="00FA5C4F" w:rsidRDefault="00EA115D">
          <w:pPr>
            <w:pStyle w:val="TOC2"/>
            <w:tabs>
              <w:tab w:val="right" w:leader="dot" w:pos="10793"/>
            </w:tabs>
          </w:pPr>
          <w:hyperlink w:anchor="_TOC_250005" w:history="1">
            <w:r>
              <w:t>ARACHNE</w:t>
            </w:r>
            <w:r>
              <w:rPr>
                <w:spacing w:val="-15"/>
              </w:rPr>
              <w:t xml:space="preserve"> </w:t>
            </w:r>
            <w:r>
              <w:t>Portal</w:t>
            </w:r>
            <w:r>
              <w:rPr>
                <w:spacing w:val="-14"/>
              </w:rPr>
              <w:t xml:space="preserve"> </w:t>
            </w:r>
            <w:r>
              <w:t>Container</w:t>
            </w:r>
            <w:r>
              <w:tab/>
              <w:t>3</w:t>
            </w:r>
          </w:hyperlink>
        </w:p>
        <w:p w14:paraId="355F9BEB" w14:textId="77777777" w:rsidR="00FA5C4F" w:rsidRDefault="00EA115D">
          <w:pPr>
            <w:pStyle w:val="TOC1"/>
            <w:tabs>
              <w:tab w:val="right" w:leader="dot" w:pos="10793"/>
            </w:tabs>
            <w:spacing w:before="136"/>
          </w:pPr>
          <w:hyperlink w:anchor="_TOC_250004" w:history="1">
            <w:r>
              <w:t xml:space="preserve">ARACHNE </w:t>
            </w:r>
            <w:proofErr w:type="spellStart"/>
            <w:r>
              <w:t>DataNode</w:t>
            </w:r>
            <w:proofErr w:type="spellEnd"/>
            <w:r>
              <w:rPr>
                <w:spacing w:val="-33"/>
              </w:rPr>
              <w:t xml:space="preserve"> </w:t>
            </w:r>
            <w:r>
              <w:t>Deployment</w:t>
            </w:r>
            <w:r>
              <w:rPr>
                <w:spacing w:val="-16"/>
              </w:rPr>
              <w:t xml:space="preserve"> </w:t>
            </w:r>
            <w:r>
              <w:t>Instructions</w:t>
            </w:r>
            <w:r>
              <w:tab/>
              <w:t>4</w:t>
            </w:r>
          </w:hyperlink>
        </w:p>
        <w:p w14:paraId="355F9BEC" w14:textId="77777777" w:rsidR="00FA5C4F" w:rsidRDefault="00EA115D">
          <w:pPr>
            <w:pStyle w:val="TOC2"/>
            <w:tabs>
              <w:tab w:val="right" w:leader="dot" w:pos="10793"/>
            </w:tabs>
            <w:spacing w:before="135"/>
          </w:pPr>
          <w:hyperlink w:anchor="_TOC_250003" w:history="1">
            <w:r>
              <w:t>Docker</w:t>
            </w:r>
            <w:r>
              <w:rPr>
                <w:spacing w:val="-14"/>
              </w:rPr>
              <w:t xml:space="preserve"> </w:t>
            </w:r>
            <w:r>
              <w:t>Volumes</w:t>
            </w:r>
            <w:r>
              <w:tab/>
              <w:t>4</w:t>
            </w:r>
          </w:hyperlink>
        </w:p>
        <w:p w14:paraId="355F9BED" w14:textId="77777777" w:rsidR="00FA5C4F" w:rsidRDefault="00EA115D">
          <w:pPr>
            <w:pStyle w:val="TOC2"/>
            <w:tabs>
              <w:tab w:val="right" w:leader="dot" w:pos="10793"/>
            </w:tabs>
            <w:spacing w:before="141"/>
          </w:pPr>
          <w:hyperlink w:anchor="_TOC_250002" w:history="1">
            <w:r>
              <w:t>ARACHNE</w:t>
            </w:r>
            <w:r>
              <w:rPr>
                <w:spacing w:val="-15"/>
              </w:rPr>
              <w:t xml:space="preserve"> </w:t>
            </w:r>
            <w:proofErr w:type="spellStart"/>
            <w:r>
              <w:t>DataNode</w:t>
            </w:r>
            <w:proofErr w:type="spellEnd"/>
            <w:r>
              <w:rPr>
                <w:spacing w:val="-15"/>
              </w:rPr>
              <w:t xml:space="preserve"> </w:t>
            </w:r>
            <w:r>
              <w:t>Container</w:t>
            </w:r>
            <w:r>
              <w:tab/>
              <w:t>4</w:t>
            </w:r>
          </w:hyperlink>
        </w:p>
        <w:p w14:paraId="355F9BEE" w14:textId="77777777" w:rsidR="00FA5C4F" w:rsidRDefault="00EA115D">
          <w:pPr>
            <w:pStyle w:val="TOC2"/>
            <w:tabs>
              <w:tab w:val="right" w:leader="dot" w:pos="10793"/>
            </w:tabs>
          </w:pPr>
          <w:hyperlink w:anchor="_TOC_250001" w:history="1">
            <w:r>
              <w:t>Account</w:t>
            </w:r>
            <w:r>
              <w:rPr>
                <w:spacing w:val="-14"/>
              </w:rPr>
              <w:t xml:space="preserve"> </w:t>
            </w:r>
            <w:r>
              <w:t>Registration</w:t>
            </w:r>
            <w:r>
              <w:tab/>
              <w:t>5</w:t>
            </w:r>
          </w:hyperlink>
        </w:p>
        <w:p w14:paraId="355F9BEF" w14:textId="77777777" w:rsidR="00FA5C4F" w:rsidRDefault="00EA115D">
          <w:pPr>
            <w:pStyle w:val="TOC2"/>
            <w:tabs>
              <w:tab w:val="right" w:leader="dot" w:pos="10793"/>
            </w:tabs>
          </w:pPr>
          <w:hyperlink w:anchor="_TOC_250000" w:history="1">
            <w:r>
              <w:t>Data</w:t>
            </w:r>
            <w:r>
              <w:rPr>
                <w:spacing w:val="-14"/>
              </w:rPr>
              <w:t xml:space="preserve"> </w:t>
            </w:r>
            <w:r>
              <w:t>Source</w:t>
            </w:r>
            <w:r>
              <w:rPr>
                <w:spacing w:val="-14"/>
              </w:rPr>
              <w:t xml:space="preserve"> </w:t>
            </w:r>
            <w:r>
              <w:t>Registration</w:t>
            </w:r>
            <w:r>
              <w:tab/>
              <w:t>6</w:t>
            </w:r>
          </w:hyperlink>
        </w:p>
      </w:sdtContent>
    </w:sdt>
    <w:p w14:paraId="355F9BF0" w14:textId="77777777" w:rsidR="00FA5C4F" w:rsidRDefault="00FA5C4F">
      <w:pPr>
        <w:sectPr w:rsidR="00FA5C4F">
          <w:headerReference w:type="default" r:id="rId12"/>
          <w:footerReference w:type="default" r:id="rId13"/>
          <w:pgSz w:w="12240" w:h="15840"/>
          <w:pgMar w:top="1280" w:right="0" w:bottom="1240" w:left="0" w:header="266" w:footer="1052" w:gutter="0"/>
          <w:pgNumType w:start="1"/>
          <w:cols w:space="720"/>
        </w:sectPr>
      </w:pPr>
    </w:p>
    <w:p w14:paraId="355F9BF1" w14:textId="77777777" w:rsidR="00FA5C4F" w:rsidRDefault="00EA115D">
      <w:pPr>
        <w:pStyle w:val="Heading1"/>
        <w:spacing w:before="156"/>
      </w:pPr>
      <w:bookmarkStart w:id="0" w:name="_TOC_250010"/>
      <w:bookmarkEnd w:id="0"/>
      <w:commentRangeStart w:id="1"/>
      <w:r>
        <w:rPr>
          <w:color w:val="2E74B5"/>
        </w:rPr>
        <w:lastRenderedPageBreak/>
        <w:t>Environment</w:t>
      </w:r>
      <w:commentRangeEnd w:id="1"/>
      <w:r w:rsidR="00361249">
        <w:rPr>
          <w:rStyle w:val="CommentReference"/>
          <w:rFonts w:ascii="Courier" w:eastAsia="Courier" w:hAnsi="Courier" w:cs="Courier"/>
        </w:rPr>
        <w:commentReference w:id="1"/>
      </w:r>
      <w:r>
        <w:rPr>
          <w:color w:val="2E74B5"/>
        </w:rPr>
        <w:t xml:space="preserve"> Requirements</w:t>
      </w:r>
    </w:p>
    <w:p w14:paraId="355F9BF2" w14:textId="77777777" w:rsidR="00FA5C4F" w:rsidRDefault="00EA115D">
      <w:pPr>
        <w:pStyle w:val="Heading2"/>
        <w:spacing w:before="297"/>
      </w:pPr>
      <w:bookmarkStart w:id="2" w:name="_TOC_250009"/>
      <w:bookmarkEnd w:id="2"/>
      <w:r>
        <w:rPr>
          <w:color w:val="2E74B5"/>
        </w:rPr>
        <w:t>Hardware Requirements</w:t>
      </w:r>
    </w:p>
    <w:p w14:paraId="355F9BF3" w14:textId="77777777" w:rsidR="00FA5C4F" w:rsidRDefault="00EA115D">
      <w:pPr>
        <w:pStyle w:val="Heading5"/>
        <w:spacing w:before="161"/>
      </w:pPr>
      <w:r>
        <w:t xml:space="preserve">It’s recommended to setup ARACHNE Portal and ARACHNE </w:t>
      </w:r>
      <w:proofErr w:type="spellStart"/>
      <w:r>
        <w:t>DataNode</w:t>
      </w:r>
      <w:proofErr w:type="spellEnd"/>
      <w:r>
        <w:t xml:space="preserve"> on separate hosts.</w:t>
      </w:r>
    </w:p>
    <w:p w14:paraId="355F9BF4" w14:textId="77777777" w:rsidR="00FA5C4F" w:rsidRDefault="00EA115D">
      <w:pPr>
        <w:pStyle w:val="Heading4"/>
        <w:spacing w:before="199"/>
      </w:pPr>
      <w:r>
        <w:rPr>
          <w:w w:val="95"/>
        </w:rPr>
        <w:t>ARACHNE Portal</w:t>
      </w:r>
    </w:p>
    <w:p w14:paraId="355F9BF5" w14:textId="77777777" w:rsidR="00FA5C4F" w:rsidRDefault="00EA115D">
      <w:pPr>
        <w:pStyle w:val="Heading5"/>
        <w:numPr>
          <w:ilvl w:val="0"/>
          <w:numId w:val="1"/>
        </w:numPr>
        <w:tabs>
          <w:tab w:val="left" w:pos="1847"/>
          <w:tab w:val="left" w:pos="1848"/>
        </w:tabs>
        <w:spacing w:before="198"/>
      </w:pPr>
      <w:commentRangeStart w:id="3"/>
      <w:r>
        <w:t>Recommended</w:t>
      </w:r>
      <w:r>
        <w:rPr>
          <w:spacing w:val="-14"/>
        </w:rPr>
        <w:t xml:space="preserve"> </w:t>
      </w:r>
      <w:r>
        <w:t>configuration</w:t>
      </w:r>
      <w:commentRangeEnd w:id="3"/>
      <w:r w:rsidR="00CA197C">
        <w:rPr>
          <w:rStyle w:val="CommentReference"/>
          <w:rFonts w:ascii="Courier" w:eastAsia="Courier" w:hAnsi="Courier" w:cs="Courier"/>
        </w:rPr>
        <w:commentReference w:id="3"/>
      </w:r>
      <w:r>
        <w:t>:</w:t>
      </w:r>
    </w:p>
    <w:p w14:paraId="355F9BF6" w14:textId="77777777" w:rsidR="00FA5C4F" w:rsidRDefault="00EA115D">
      <w:pPr>
        <w:pStyle w:val="Heading5"/>
        <w:numPr>
          <w:ilvl w:val="1"/>
          <w:numId w:val="1"/>
        </w:numPr>
        <w:tabs>
          <w:tab w:val="left" w:pos="2567"/>
          <w:tab w:val="left" w:pos="2568"/>
        </w:tabs>
        <w:spacing w:before="35"/>
      </w:pPr>
      <w:r>
        <w:t>Linux:</w:t>
      </w:r>
      <w:r>
        <w:rPr>
          <w:spacing w:val="-17"/>
        </w:rPr>
        <w:t xml:space="preserve"> </w:t>
      </w:r>
      <w:r>
        <w:t>CentOS</w:t>
      </w:r>
      <w:r>
        <w:rPr>
          <w:spacing w:val="-16"/>
        </w:rPr>
        <w:t xml:space="preserve"> </w:t>
      </w:r>
      <w:r>
        <w:t>7.x</w:t>
      </w:r>
      <w:r>
        <w:rPr>
          <w:spacing w:val="-17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similar</w:t>
      </w:r>
      <w:r>
        <w:rPr>
          <w:spacing w:val="-17"/>
        </w:rPr>
        <w:t xml:space="preserve"> </w:t>
      </w:r>
      <w:r>
        <w:t>OS</w:t>
      </w:r>
      <w:r>
        <w:rPr>
          <w:spacing w:val="-16"/>
        </w:rPr>
        <w:t xml:space="preserve"> </w:t>
      </w:r>
      <w:r>
        <w:t>(CentOS,</w:t>
      </w:r>
      <w:r>
        <w:rPr>
          <w:spacing w:val="-16"/>
        </w:rPr>
        <w:t xml:space="preserve"> </w:t>
      </w:r>
      <w:r>
        <w:t>Ubuntu)</w:t>
      </w:r>
    </w:p>
    <w:p w14:paraId="355F9BF7" w14:textId="77777777" w:rsidR="00FA5C4F" w:rsidRDefault="00EA115D">
      <w:pPr>
        <w:pStyle w:val="Heading5"/>
        <w:numPr>
          <w:ilvl w:val="1"/>
          <w:numId w:val="1"/>
        </w:numPr>
        <w:tabs>
          <w:tab w:val="left" w:pos="2567"/>
          <w:tab w:val="left" w:pos="2568"/>
        </w:tabs>
        <w:spacing w:before="15"/>
      </w:pPr>
      <w:r>
        <w:t>CPU: 4+</w:t>
      </w:r>
      <w:r>
        <w:rPr>
          <w:spacing w:val="-27"/>
        </w:rPr>
        <w:t xml:space="preserve"> </w:t>
      </w:r>
      <w:r>
        <w:t>cores</w:t>
      </w:r>
    </w:p>
    <w:p w14:paraId="355F9BF8" w14:textId="77777777" w:rsidR="00FA5C4F" w:rsidRDefault="00EA115D">
      <w:pPr>
        <w:pStyle w:val="Heading5"/>
        <w:numPr>
          <w:ilvl w:val="1"/>
          <w:numId w:val="1"/>
        </w:numPr>
        <w:tabs>
          <w:tab w:val="left" w:pos="2567"/>
          <w:tab w:val="left" w:pos="2568"/>
        </w:tabs>
        <w:spacing w:before="21"/>
      </w:pPr>
      <w:r>
        <w:t>RAM:</w:t>
      </w:r>
      <w:r>
        <w:rPr>
          <w:spacing w:val="-13"/>
        </w:rPr>
        <w:t xml:space="preserve"> </w:t>
      </w:r>
      <w:r>
        <w:t>8GB+</w:t>
      </w:r>
    </w:p>
    <w:p w14:paraId="355F9BF9" w14:textId="77777777" w:rsidR="00FA5C4F" w:rsidRDefault="00EA115D">
      <w:pPr>
        <w:pStyle w:val="Heading5"/>
        <w:numPr>
          <w:ilvl w:val="1"/>
          <w:numId w:val="1"/>
        </w:numPr>
        <w:tabs>
          <w:tab w:val="left" w:pos="2567"/>
          <w:tab w:val="left" w:pos="2568"/>
        </w:tabs>
        <w:spacing w:before="15"/>
      </w:pPr>
      <w:r>
        <w:t>Disk space:</w:t>
      </w:r>
      <w:r>
        <w:rPr>
          <w:spacing w:val="-27"/>
        </w:rPr>
        <w:t xml:space="preserve"> </w:t>
      </w:r>
      <w:r>
        <w:t>500Gb+</w:t>
      </w:r>
    </w:p>
    <w:p w14:paraId="355F9BFA" w14:textId="77777777" w:rsidR="00FA5C4F" w:rsidRDefault="00EA115D">
      <w:pPr>
        <w:pStyle w:val="Heading4"/>
      </w:pPr>
      <w:r>
        <w:rPr>
          <w:w w:val="95"/>
        </w:rPr>
        <w:t xml:space="preserve">ARACHNE </w:t>
      </w:r>
      <w:proofErr w:type="spellStart"/>
      <w:r>
        <w:rPr>
          <w:w w:val="95"/>
        </w:rPr>
        <w:t>DataNode</w:t>
      </w:r>
      <w:proofErr w:type="spellEnd"/>
    </w:p>
    <w:p w14:paraId="355F9BFB" w14:textId="77777777" w:rsidR="00FA5C4F" w:rsidRDefault="00EA115D">
      <w:pPr>
        <w:pStyle w:val="Heading5"/>
        <w:numPr>
          <w:ilvl w:val="0"/>
          <w:numId w:val="1"/>
        </w:numPr>
        <w:tabs>
          <w:tab w:val="left" w:pos="1847"/>
          <w:tab w:val="left" w:pos="1848"/>
        </w:tabs>
        <w:spacing w:before="198"/>
      </w:pPr>
      <w:r>
        <w:t>Recommended</w:t>
      </w:r>
      <w:r>
        <w:rPr>
          <w:spacing w:val="-14"/>
        </w:rPr>
        <w:t xml:space="preserve"> </w:t>
      </w:r>
      <w:r>
        <w:t>configuratio</w:t>
      </w:r>
      <w:r>
        <w:t>n:</w:t>
      </w:r>
    </w:p>
    <w:p w14:paraId="355F9BFC" w14:textId="77777777" w:rsidR="00FA5C4F" w:rsidRDefault="00EA115D">
      <w:pPr>
        <w:pStyle w:val="Heading5"/>
        <w:numPr>
          <w:ilvl w:val="1"/>
          <w:numId w:val="1"/>
        </w:numPr>
        <w:tabs>
          <w:tab w:val="left" w:pos="2567"/>
          <w:tab w:val="left" w:pos="2568"/>
        </w:tabs>
        <w:spacing w:before="35"/>
      </w:pPr>
      <w:r>
        <w:t>Linux:</w:t>
      </w:r>
      <w:r>
        <w:rPr>
          <w:spacing w:val="-17"/>
        </w:rPr>
        <w:t xml:space="preserve"> </w:t>
      </w:r>
      <w:r>
        <w:t>CentOS</w:t>
      </w:r>
      <w:r>
        <w:rPr>
          <w:spacing w:val="-16"/>
        </w:rPr>
        <w:t xml:space="preserve"> </w:t>
      </w:r>
      <w:r>
        <w:t>7.x</w:t>
      </w:r>
      <w:r>
        <w:rPr>
          <w:spacing w:val="-17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similar</w:t>
      </w:r>
      <w:r>
        <w:rPr>
          <w:spacing w:val="-17"/>
        </w:rPr>
        <w:t xml:space="preserve"> </w:t>
      </w:r>
      <w:r>
        <w:t>OS</w:t>
      </w:r>
      <w:r>
        <w:rPr>
          <w:spacing w:val="-16"/>
        </w:rPr>
        <w:t xml:space="preserve"> </w:t>
      </w:r>
      <w:r>
        <w:t>(CentOS,</w:t>
      </w:r>
      <w:r>
        <w:rPr>
          <w:spacing w:val="-17"/>
        </w:rPr>
        <w:t xml:space="preserve"> </w:t>
      </w:r>
      <w:r>
        <w:t>Ubuntu)</w:t>
      </w:r>
    </w:p>
    <w:p w14:paraId="355F9BFD" w14:textId="77777777" w:rsidR="00FA5C4F" w:rsidRDefault="00EA115D">
      <w:pPr>
        <w:pStyle w:val="Heading5"/>
        <w:numPr>
          <w:ilvl w:val="1"/>
          <w:numId w:val="1"/>
        </w:numPr>
        <w:tabs>
          <w:tab w:val="left" w:pos="2567"/>
          <w:tab w:val="left" w:pos="2568"/>
        </w:tabs>
        <w:spacing w:before="16"/>
      </w:pPr>
      <w:r>
        <w:t>CPU: 4+</w:t>
      </w:r>
      <w:r>
        <w:rPr>
          <w:spacing w:val="-27"/>
        </w:rPr>
        <w:t xml:space="preserve"> </w:t>
      </w:r>
      <w:r>
        <w:t>cores</w:t>
      </w:r>
    </w:p>
    <w:p w14:paraId="355F9BFE" w14:textId="77777777" w:rsidR="00FA5C4F" w:rsidRDefault="00EA115D">
      <w:pPr>
        <w:pStyle w:val="Heading5"/>
        <w:numPr>
          <w:ilvl w:val="1"/>
          <w:numId w:val="1"/>
        </w:numPr>
        <w:tabs>
          <w:tab w:val="left" w:pos="2567"/>
          <w:tab w:val="left" w:pos="2568"/>
        </w:tabs>
        <w:spacing w:before="20"/>
      </w:pPr>
      <w:r>
        <w:t>RAM:</w:t>
      </w:r>
      <w:r>
        <w:rPr>
          <w:spacing w:val="-13"/>
        </w:rPr>
        <w:t xml:space="preserve"> </w:t>
      </w:r>
      <w:r>
        <w:t>8GB+</w:t>
      </w:r>
    </w:p>
    <w:p w14:paraId="355F9BFF" w14:textId="77777777" w:rsidR="00FA5C4F" w:rsidRDefault="00EA115D">
      <w:pPr>
        <w:pStyle w:val="Heading5"/>
        <w:numPr>
          <w:ilvl w:val="1"/>
          <w:numId w:val="1"/>
        </w:numPr>
        <w:tabs>
          <w:tab w:val="left" w:pos="2567"/>
          <w:tab w:val="left" w:pos="2568"/>
        </w:tabs>
        <w:spacing w:before="16"/>
      </w:pPr>
      <w:r>
        <w:t>Disk space:</w:t>
      </w:r>
      <w:r>
        <w:rPr>
          <w:spacing w:val="-27"/>
        </w:rPr>
        <w:t xml:space="preserve"> </w:t>
      </w:r>
      <w:r>
        <w:t>200Gb+</w:t>
      </w:r>
    </w:p>
    <w:p w14:paraId="355F9C00" w14:textId="77777777" w:rsidR="00FA5C4F" w:rsidRDefault="00EA115D">
      <w:pPr>
        <w:pStyle w:val="Heading4"/>
      </w:pPr>
      <w:r>
        <w:rPr>
          <w:w w:val="95"/>
        </w:rPr>
        <w:t>SMTP server</w:t>
      </w:r>
    </w:p>
    <w:p w14:paraId="355F9C01" w14:textId="77777777" w:rsidR="00FA5C4F" w:rsidRDefault="00EA115D">
      <w:pPr>
        <w:pStyle w:val="Heading5"/>
        <w:numPr>
          <w:ilvl w:val="0"/>
          <w:numId w:val="1"/>
        </w:numPr>
        <w:tabs>
          <w:tab w:val="left" w:pos="1847"/>
          <w:tab w:val="left" w:pos="1848"/>
        </w:tabs>
        <w:spacing w:before="193"/>
      </w:pPr>
      <w:r>
        <w:t>ARACHNE</w:t>
      </w:r>
      <w:r>
        <w:rPr>
          <w:spacing w:val="-22"/>
        </w:rPr>
        <w:t xml:space="preserve"> </w:t>
      </w:r>
      <w:r>
        <w:t>portal</w:t>
      </w:r>
      <w:r>
        <w:rPr>
          <w:spacing w:val="-21"/>
        </w:rPr>
        <w:t xml:space="preserve"> </w:t>
      </w:r>
      <w:r>
        <w:t>requires</w:t>
      </w:r>
      <w:r>
        <w:rPr>
          <w:spacing w:val="-21"/>
        </w:rPr>
        <w:t xml:space="preserve"> </w:t>
      </w:r>
      <w:r>
        <w:t>SMTP</w:t>
      </w:r>
      <w:r>
        <w:rPr>
          <w:spacing w:val="-21"/>
        </w:rPr>
        <w:t xml:space="preserve"> </w:t>
      </w:r>
      <w:r>
        <w:t>service</w:t>
      </w:r>
      <w:r>
        <w:rPr>
          <w:spacing w:val="-21"/>
        </w:rPr>
        <w:t xml:space="preserve"> </w:t>
      </w:r>
      <w:r>
        <w:t>account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send</w:t>
      </w:r>
      <w:r>
        <w:rPr>
          <w:spacing w:val="-21"/>
        </w:rPr>
        <w:t xml:space="preserve"> </w:t>
      </w:r>
      <w:r>
        <w:t>out</w:t>
      </w:r>
      <w:r>
        <w:rPr>
          <w:spacing w:val="-22"/>
        </w:rPr>
        <w:t xml:space="preserve"> </w:t>
      </w:r>
      <w:r>
        <w:t>email</w:t>
      </w:r>
      <w:r>
        <w:rPr>
          <w:spacing w:val="-21"/>
        </w:rPr>
        <w:t xml:space="preserve"> </w:t>
      </w:r>
      <w:r>
        <w:t>messages.</w:t>
      </w:r>
    </w:p>
    <w:p w14:paraId="355F9C02" w14:textId="77777777" w:rsidR="00FA5C4F" w:rsidRDefault="00FA5C4F">
      <w:pPr>
        <w:pStyle w:val="BodyText"/>
        <w:rPr>
          <w:rFonts w:ascii="Arial"/>
          <w:sz w:val="26"/>
        </w:rPr>
      </w:pPr>
    </w:p>
    <w:p w14:paraId="355F9C03" w14:textId="77777777" w:rsidR="00FA5C4F" w:rsidRDefault="00FA5C4F">
      <w:pPr>
        <w:pStyle w:val="BodyText"/>
        <w:rPr>
          <w:rFonts w:ascii="Arial"/>
          <w:sz w:val="26"/>
        </w:rPr>
      </w:pPr>
    </w:p>
    <w:p w14:paraId="355F9C04" w14:textId="77777777" w:rsidR="00FA5C4F" w:rsidRDefault="00FA5C4F">
      <w:pPr>
        <w:pStyle w:val="BodyText"/>
        <w:rPr>
          <w:rFonts w:ascii="Arial"/>
          <w:sz w:val="26"/>
        </w:rPr>
      </w:pPr>
    </w:p>
    <w:p w14:paraId="355F9C05" w14:textId="77777777" w:rsidR="00FA5C4F" w:rsidRDefault="00FA5C4F">
      <w:pPr>
        <w:pStyle w:val="BodyText"/>
        <w:spacing w:before="7"/>
        <w:rPr>
          <w:rFonts w:ascii="Arial"/>
          <w:sz w:val="24"/>
        </w:rPr>
      </w:pPr>
    </w:p>
    <w:p w14:paraId="355F9C06" w14:textId="77777777" w:rsidR="00FA5C4F" w:rsidRDefault="00EA115D">
      <w:pPr>
        <w:pStyle w:val="Heading1"/>
      </w:pPr>
      <w:bookmarkStart w:id="4" w:name="_TOC_250008"/>
      <w:bookmarkEnd w:id="4"/>
      <w:r>
        <w:rPr>
          <w:color w:val="2E74B5"/>
        </w:rPr>
        <w:t>ARACHNE Portal Deployment Instructions</w:t>
      </w:r>
    </w:p>
    <w:p w14:paraId="355F9C07" w14:textId="77777777" w:rsidR="00FA5C4F" w:rsidRDefault="00EA115D">
      <w:pPr>
        <w:pStyle w:val="Heading2"/>
        <w:spacing w:before="293"/>
      </w:pPr>
      <w:bookmarkStart w:id="5" w:name="_TOC_250007"/>
      <w:bookmarkEnd w:id="5"/>
      <w:r>
        <w:rPr>
          <w:color w:val="2E74B5"/>
        </w:rPr>
        <w:t>Prerequisites</w:t>
      </w:r>
    </w:p>
    <w:p w14:paraId="355F9C08" w14:textId="77777777" w:rsidR="00FA5C4F" w:rsidRDefault="00EA115D">
      <w:pPr>
        <w:pStyle w:val="Heading5"/>
        <w:spacing w:before="161" w:line="427" w:lineRule="auto"/>
        <w:ind w:right="5772"/>
      </w:pPr>
      <w:commentRangeStart w:id="6"/>
      <w:r>
        <w:rPr>
          <w:w w:val="95"/>
        </w:rPr>
        <w:t>It’s</w:t>
      </w:r>
      <w:r>
        <w:rPr>
          <w:spacing w:val="-35"/>
          <w:w w:val="95"/>
        </w:rPr>
        <w:t xml:space="preserve"> </w:t>
      </w:r>
      <w:r>
        <w:rPr>
          <w:w w:val="95"/>
        </w:rPr>
        <w:t>assumed</w:t>
      </w:r>
      <w:r>
        <w:rPr>
          <w:spacing w:val="-35"/>
          <w:w w:val="95"/>
        </w:rPr>
        <w:t xml:space="preserve"> </w:t>
      </w:r>
      <w:r>
        <w:rPr>
          <w:w w:val="95"/>
        </w:rPr>
        <w:t>that</w:t>
      </w:r>
      <w:r>
        <w:rPr>
          <w:spacing w:val="-35"/>
          <w:w w:val="95"/>
        </w:rPr>
        <w:t xml:space="preserve"> </w:t>
      </w:r>
      <w:r>
        <w:rPr>
          <w:w w:val="95"/>
        </w:rPr>
        <w:t>we</w:t>
      </w:r>
      <w:r>
        <w:rPr>
          <w:spacing w:val="-35"/>
          <w:w w:val="95"/>
        </w:rPr>
        <w:t xml:space="preserve"> </w:t>
      </w:r>
      <w:r>
        <w:rPr>
          <w:w w:val="95"/>
        </w:rPr>
        <w:t>are</w:t>
      </w:r>
      <w:r>
        <w:rPr>
          <w:spacing w:val="-35"/>
          <w:w w:val="95"/>
        </w:rPr>
        <w:t xml:space="preserve"> </w:t>
      </w:r>
      <w:r>
        <w:rPr>
          <w:w w:val="95"/>
        </w:rPr>
        <w:t>using</w:t>
      </w:r>
      <w:r>
        <w:rPr>
          <w:spacing w:val="-35"/>
          <w:w w:val="95"/>
        </w:rPr>
        <w:t xml:space="preserve"> </w:t>
      </w:r>
      <w:commentRangeEnd w:id="6"/>
      <w:r w:rsidR="00983B8B">
        <w:rPr>
          <w:rStyle w:val="CommentReference"/>
          <w:rFonts w:ascii="Courier" w:eastAsia="Courier" w:hAnsi="Courier" w:cs="Courier"/>
        </w:rPr>
        <w:commentReference w:id="6"/>
      </w:r>
      <w:r>
        <w:rPr>
          <w:w w:val="95"/>
        </w:rPr>
        <w:t>CentOS/RHE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distribution. </w:t>
      </w:r>
      <w:r>
        <w:t>Install</w:t>
      </w:r>
      <w:r>
        <w:rPr>
          <w:spacing w:val="-18"/>
        </w:rPr>
        <w:t xml:space="preserve"> </w:t>
      </w:r>
      <w:r>
        <w:t>Docker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additional</w:t>
      </w:r>
      <w:r>
        <w:rPr>
          <w:spacing w:val="-17"/>
        </w:rPr>
        <w:t xml:space="preserve"> </w:t>
      </w:r>
      <w:r>
        <w:t>tools:</w:t>
      </w:r>
    </w:p>
    <w:p w14:paraId="355F9C09" w14:textId="77777777" w:rsidR="00FA5C4F" w:rsidRDefault="00EA115D">
      <w:pPr>
        <w:pStyle w:val="BodyText"/>
        <w:spacing w:before="19"/>
        <w:ind w:left="1442"/>
      </w:pPr>
      <w:proofErr w:type="spellStart"/>
      <w:r>
        <w:t>sudo</w:t>
      </w:r>
      <w:proofErr w:type="spellEnd"/>
      <w:r>
        <w:t xml:space="preserve"> yum update &amp;&amp; yum install -y docker</w:t>
      </w:r>
    </w:p>
    <w:p w14:paraId="355F9C0A" w14:textId="77777777" w:rsidR="00FA5C4F" w:rsidRDefault="00EA115D">
      <w:pPr>
        <w:pStyle w:val="BodyText"/>
        <w:spacing w:before="40"/>
        <w:ind w:left="1442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 &amp;&amp; </w:t>
      </w:r>
      <w:proofErr w:type="spellStart"/>
      <w:r>
        <w:t>systemctl</w:t>
      </w:r>
      <w:proofErr w:type="spellEnd"/>
      <w:r>
        <w:t xml:space="preserve"> start docker</w:t>
      </w:r>
    </w:p>
    <w:p w14:paraId="355F9C0B" w14:textId="77777777" w:rsidR="00FA5C4F" w:rsidRDefault="00FA5C4F">
      <w:pPr>
        <w:pStyle w:val="BodyText"/>
        <w:spacing w:before="8"/>
        <w:rPr>
          <w:sz w:val="25"/>
        </w:rPr>
      </w:pPr>
    </w:p>
    <w:p w14:paraId="355F9C0C" w14:textId="77777777" w:rsidR="00FA5C4F" w:rsidRDefault="00EA115D">
      <w:pPr>
        <w:pStyle w:val="Heading5"/>
      </w:pPr>
      <w:r>
        <w:t>To add user i</w:t>
      </w:r>
      <w:r>
        <w:t>nto Docker group run this command:</w:t>
      </w:r>
    </w:p>
    <w:p w14:paraId="355F9C0D" w14:textId="77777777" w:rsidR="00FA5C4F" w:rsidRDefault="00EA115D">
      <w:pPr>
        <w:pStyle w:val="BodyText"/>
        <w:spacing w:before="215"/>
        <w:ind w:left="1442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&lt;username&gt;</w:t>
      </w:r>
    </w:p>
    <w:p w14:paraId="355F9C0E" w14:textId="77777777" w:rsidR="00FA5C4F" w:rsidRDefault="00FA5C4F">
      <w:pPr>
        <w:sectPr w:rsidR="00FA5C4F">
          <w:pgSz w:w="12240" w:h="15840"/>
          <w:pgMar w:top="1280" w:right="0" w:bottom="1240" w:left="0" w:header="266" w:footer="1052" w:gutter="0"/>
          <w:cols w:space="720"/>
        </w:sectPr>
      </w:pPr>
    </w:p>
    <w:p w14:paraId="355F9C0F" w14:textId="77777777" w:rsidR="00FA5C4F" w:rsidRDefault="00EA115D">
      <w:pPr>
        <w:pStyle w:val="Heading2"/>
        <w:spacing w:before="159"/>
      </w:pPr>
      <w:bookmarkStart w:id="7" w:name="_TOC_250006"/>
      <w:bookmarkEnd w:id="7"/>
      <w:r>
        <w:rPr>
          <w:color w:val="2E74B5"/>
        </w:rPr>
        <w:lastRenderedPageBreak/>
        <w:t>Docker Volumes</w:t>
      </w:r>
    </w:p>
    <w:p w14:paraId="355F9C10" w14:textId="39F54ABB" w:rsidR="00FA5C4F" w:rsidRDefault="00EA115D">
      <w:pPr>
        <w:pStyle w:val="Heading5"/>
        <w:spacing w:before="161"/>
      </w:pPr>
      <w:r>
        <w:t xml:space="preserve">We will create several Docker volumes to store files on </w:t>
      </w:r>
      <w:ins w:id="8" w:author="Peter Rijnbeek" w:date="2019-07-11T21:08:00Z">
        <w:r w:rsidR="00375A51">
          <w:t xml:space="preserve">the </w:t>
        </w:r>
      </w:ins>
      <w:r>
        <w:t>host machine:</w:t>
      </w:r>
    </w:p>
    <w:p w14:paraId="355F9C11" w14:textId="77777777" w:rsidR="00FA5C4F" w:rsidRDefault="00EA115D">
      <w:pPr>
        <w:pStyle w:val="BodyText"/>
        <w:spacing w:before="215" w:line="285" w:lineRule="auto"/>
        <w:ind w:left="1442" w:right="3336"/>
      </w:pPr>
      <w:r>
        <w:t>docker volume create --name=</w:t>
      </w:r>
      <w:proofErr w:type="spellStart"/>
      <w:r>
        <w:t>portalcommunity_postgresql_var_lib</w:t>
      </w:r>
      <w:proofErr w:type="spellEnd"/>
      <w:r>
        <w:t xml:space="preserve"> docker volume create --name=</w:t>
      </w:r>
      <w:proofErr w:type="spellStart"/>
      <w:r>
        <w:t>portalcommunity_postgresql_var_log</w:t>
      </w:r>
      <w:proofErr w:type="spellEnd"/>
      <w:r>
        <w:t xml:space="preserve"> docker volume create --name=</w:t>
      </w:r>
      <w:proofErr w:type="spellStart"/>
      <w:r>
        <w:t>portalcommunity_postgresql_etc</w:t>
      </w:r>
      <w:proofErr w:type="spellEnd"/>
      <w:r>
        <w:t xml:space="preserve"> docker volume create --name=</w:t>
      </w:r>
      <w:proofErr w:type="spellStart"/>
      <w:r>
        <w:t>portalcommunity_files</w:t>
      </w:r>
      <w:proofErr w:type="spellEnd"/>
    </w:p>
    <w:p w14:paraId="355F9C12" w14:textId="77777777" w:rsidR="00FA5C4F" w:rsidRDefault="00EA115D">
      <w:pPr>
        <w:pStyle w:val="BodyText"/>
        <w:spacing w:before="4" w:line="283" w:lineRule="auto"/>
        <w:ind w:left="1442" w:right="4176"/>
      </w:pPr>
      <w:r>
        <w:t xml:space="preserve">docker volume create </w:t>
      </w:r>
      <w:r>
        <w:t>--name=</w:t>
      </w:r>
      <w:proofErr w:type="spellStart"/>
      <w:r>
        <w:t>portalcommunity_solr_data</w:t>
      </w:r>
      <w:proofErr w:type="spellEnd"/>
      <w:r>
        <w:t xml:space="preserve"> docker volume create --name=</w:t>
      </w:r>
      <w:proofErr w:type="spellStart"/>
      <w:r>
        <w:t>portalcommunity_solr_server</w:t>
      </w:r>
      <w:proofErr w:type="spellEnd"/>
    </w:p>
    <w:p w14:paraId="355F9C13" w14:textId="77777777" w:rsidR="00FA5C4F" w:rsidRDefault="00FA5C4F">
      <w:pPr>
        <w:pStyle w:val="BodyText"/>
      </w:pPr>
    </w:p>
    <w:p w14:paraId="355F9C14" w14:textId="77777777" w:rsidR="00FA5C4F" w:rsidRDefault="00FA5C4F">
      <w:pPr>
        <w:pStyle w:val="BodyText"/>
        <w:spacing w:before="7"/>
        <w:rPr>
          <w:sz w:val="23"/>
        </w:rPr>
      </w:pPr>
    </w:p>
    <w:p w14:paraId="355F9C15" w14:textId="77777777" w:rsidR="00FA5C4F" w:rsidRDefault="00EA115D">
      <w:pPr>
        <w:pStyle w:val="Heading2"/>
        <w:spacing w:before="1"/>
      </w:pPr>
      <w:bookmarkStart w:id="9" w:name="_TOC_250005"/>
      <w:bookmarkEnd w:id="9"/>
      <w:r>
        <w:rPr>
          <w:color w:val="2E74B5"/>
        </w:rPr>
        <w:t>ARACHNE Portal Container</w:t>
      </w:r>
    </w:p>
    <w:p w14:paraId="355F9C16" w14:textId="77777777" w:rsidR="00FA5C4F" w:rsidRDefault="00FA5C4F">
      <w:pPr>
        <w:pStyle w:val="BodyText"/>
        <w:rPr>
          <w:rFonts w:ascii="Arial"/>
          <w:sz w:val="32"/>
        </w:rPr>
      </w:pPr>
    </w:p>
    <w:p w14:paraId="355F9C17" w14:textId="77777777" w:rsidR="00FA5C4F" w:rsidRDefault="00EA115D">
      <w:pPr>
        <w:pStyle w:val="Heading5"/>
        <w:spacing w:before="191"/>
      </w:pPr>
      <w:r>
        <w:t>Pull Docker container:</w:t>
      </w:r>
    </w:p>
    <w:p w14:paraId="355F9C18" w14:textId="77777777" w:rsidR="00FA5C4F" w:rsidRDefault="00EA115D">
      <w:pPr>
        <w:pStyle w:val="BodyText"/>
        <w:spacing w:before="215"/>
        <w:ind w:left="1442"/>
      </w:pPr>
      <w:r>
        <w:t xml:space="preserve">docker pull </w:t>
      </w:r>
      <w:proofErr w:type="spellStart"/>
      <w:r>
        <w:t>odysseusinc</w:t>
      </w:r>
      <w:proofErr w:type="spellEnd"/>
      <w:r>
        <w:t>/arachne-central-ce:1.14.0</w:t>
      </w:r>
    </w:p>
    <w:p w14:paraId="355F9C19" w14:textId="77777777" w:rsidR="00FA5C4F" w:rsidRDefault="00FA5C4F">
      <w:pPr>
        <w:pStyle w:val="BodyText"/>
      </w:pPr>
    </w:p>
    <w:p w14:paraId="355F9C1A" w14:textId="77777777" w:rsidR="00FA5C4F" w:rsidRDefault="00FA5C4F">
      <w:pPr>
        <w:pStyle w:val="BodyText"/>
        <w:spacing w:before="7"/>
        <w:rPr>
          <w:sz w:val="21"/>
        </w:rPr>
      </w:pPr>
    </w:p>
    <w:p w14:paraId="355F9C1B" w14:textId="77777777" w:rsidR="00FA5C4F" w:rsidRDefault="00EA115D">
      <w:pPr>
        <w:pStyle w:val="Heading5"/>
      </w:pPr>
      <w:r>
        <w:t>Create container with the following command:</w:t>
      </w:r>
    </w:p>
    <w:p w14:paraId="355F9C1C" w14:textId="77777777" w:rsidR="00FA5C4F" w:rsidRDefault="00EA115D">
      <w:pPr>
        <w:pStyle w:val="BodyText"/>
        <w:spacing w:before="215"/>
        <w:ind w:left="1442"/>
      </w:pPr>
      <w:r>
        <w:t>docker create --name portal \</w:t>
      </w:r>
    </w:p>
    <w:p w14:paraId="355F9C1D" w14:textId="77777777" w:rsidR="00FA5C4F" w:rsidRDefault="00EA115D">
      <w:pPr>
        <w:pStyle w:val="BodyText"/>
        <w:spacing w:before="40"/>
        <w:ind w:left="1682"/>
      </w:pPr>
      <w:r>
        <w:t>--restart=always \</w:t>
      </w:r>
    </w:p>
    <w:p w14:paraId="355F9C1E" w14:textId="77777777" w:rsidR="00FA5C4F" w:rsidRDefault="00EA115D">
      <w:pPr>
        <w:pStyle w:val="BodyText"/>
        <w:spacing w:before="35"/>
        <w:ind w:left="1682"/>
      </w:pPr>
      <w:r>
        <w:t>-p 443:8080 \</w:t>
      </w:r>
    </w:p>
    <w:p w14:paraId="355F9C1F" w14:textId="77777777" w:rsidR="00FA5C4F" w:rsidRDefault="00EA115D">
      <w:pPr>
        <w:pStyle w:val="BodyText"/>
        <w:spacing w:before="40"/>
        <w:ind w:left="1682"/>
      </w:pPr>
      <w:r>
        <w:t>-p 5435:5434 \</w:t>
      </w:r>
    </w:p>
    <w:p w14:paraId="355F9C20" w14:textId="77777777" w:rsidR="00FA5C4F" w:rsidRDefault="00EA115D">
      <w:pPr>
        <w:pStyle w:val="BodyText"/>
        <w:spacing w:before="40"/>
        <w:ind w:left="1682"/>
      </w:pPr>
      <w:r>
        <w:t xml:space="preserve">-v </w:t>
      </w:r>
      <w:proofErr w:type="spellStart"/>
      <w:r>
        <w:t>portalcommunity_postgresql_var_lib</w:t>
      </w:r>
      <w:proofErr w:type="spellEnd"/>
      <w:r>
        <w:t>:/var/lib/</w:t>
      </w:r>
      <w:proofErr w:type="spellStart"/>
      <w:r>
        <w:t>postgresql</w:t>
      </w:r>
      <w:proofErr w:type="spellEnd"/>
      <w:r>
        <w:rPr>
          <w:spacing w:val="-1"/>
        </w:rPr>
        <w:t xml:space="preserve"> </w:t>
      </w:r>
      <w:r>
        <w:t>\</w:t>
      </w:r>
    </w:p>
    <w:p w14:paraId="355F9C21" w14:textId="77777777" w:rsidR="00FA5C4F" w:rsidRDefault="00EA115D">
      <w:pPr>
        <w:pStyle w:val="BodyText"/>
        <w:spacing w:before="36"/>
        <w:ind w:left="1682"/>
      </w:pPr>
      <w:r>
        <w:t xml:space="preserve">-v </w:t>
      </w:r>
      <w:proofErr w:type="spellStart"/>
      <w:r>
        <w:t>portalcommunity_postgresql_var_log</w:t>
      </w:r>
      <w:proofErr w:type="spellEnd"/>
      <w:r>
        <w:t>:/var/log/</w:t>
      </w:r>
      <w:proofErr w:type="spellStart"/>
      <w:r>
        <w:t>postgresql</w:t>
      </w:r>
      <w:proofErr w:type="spellEnd"/>
      <w:r>
        <w:rPr>
          <w:spacing w:val="-1"/>
        </w:rPr>
        <w:t xml:space="preserve"> </w:t>
      </w:r>
      <w:r>
        <w:t>\</w:t>
      </w:r>
    </w:p>
    <w:p w14:paraId="355F9C22" w14:textId="77777777" w:rsidR="00FA5C4F" w:rsidRDefault="00EA115D">
      <w:pPr>
        <w:pStyle w:val="BodyText"/>
        <w:spacing w:before="40"/>
        <w:ind w:left="1682"/>
      </w:pPr>
      <w:r>
        <w:t xml:space="preserve">-v </w:t>
      </w:r>
      <w:proofErr w:type="spellStart"/>
      <w:r>
        <w:t>portalcomm</w:t>
      </w:r>
      <w:r>
        <w:t>unity_postgresql_etc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postgresql</w:t>
      </w:r>
      <w:proofErr w:type="spellEnd"/>
      <w:r>
        <w:t xml:space="preserve"> \</w:t>
      </w:r>
    </w:p>
    <w:p w14:paraId="355F9C23" w14:textId="77777777" w:rsidR="00FA5C4F" w:rsidRDefault="00EA115D">
      <w:pPr>
        <w:pStyle w:val="BodyText"/>
        <w:spacing w:before="35"/>
        <w:ind w:left="1682"/>
      </w:pPr>
      <w:r>
        <w:t xml:space="preserve">-v </w:t>
      </w:r>
      <w:proofErr w:type="spellStart"/>
      <w:r>
        <w:t>portalcommunity_files</w:t>
      </w:r>
      <w:proofErr w:type="spellEnd"/>
      <w:r>
        <w:t>:/var/</w:t>
      </w:r>
      <w:proofErr w:type="spellStart"/>
      <w:r>
        <w:t>arachne</w:t>
      </w:r>
      <w:proofErr w:type="spellEnd"/>
      <w:r>
        <w:t>/files</w:t>
      </w:r>
      <w:r>
        <w:rPr>
          <w:spacing w:val="-1"/>
        </w:rPr>
        <w:t xml:space="preserve"> </w:t>
      </w:r>
      <w:r>
        <w:t>\</w:t>
      </w:r>
    </w:p>
    <w:p w14:paraId="355F9C24" w14:textId="77777777" w:rsidR="00FA5C4F" w:rsidRDefault="00EA115D">
      <w:pPr>
        <w:pStyle w:val="BodyText"/>
        <w:spacing w:before="40"/>
        <w:ind w:left="1682"/>
      </w:pPr>
      <w:r>
        <w:t xml:space="preserve">-v </w:t>
      </w:r>
      <w:proofErr w:type="spellStart"/>
      <w:r>
        <w:t>portalcommunity_solr_data</w:t>
      </w:r>
      <w:proofErr w:type="spellEnd"/>
      <w:r>
        <w:t>:/opt/</w:t>
      </w:r>
      <w:proofErr w:type="spellStart"/>
      <w:r>
        <w:t>solr</w:t>
      </w:r>
      <w:proofErr w:type="spellEnd"/>
      <w:r>
        <w:t>/data \</w:t>
      </w:r>
    </w:p>
    <w:p w14:paraId="355F9C25" w14:textId="77777777" w:rsidR="00FA5C4F" w:rsidRDefault="00EA115D">
      <w:pPr>
        <w:pStyle w:val="BodyText"/>
        <w:spacing w:before="40"/>
        <w:ind w:left="1682"/>
      </w:pPr>
      <w:r>
        <w:t xml:space="preserve">-v </w:t>
      </w:r>
      <w:proofErr w:type="spellStart"/>
      <w:r>
        <w:t>portalcommunity_solr_server</w:t>
      </w:r>
      <w:proofErr w:type="spellEnd"/>
      <w:r>
        <w:t>:/opt/</w:t>
      </w:r>
      <w:proofErr w:type="spellStart"/>
      <w:r>
        <w:t>solr</w:t>
      </w:r>
      <w:proofErr w:type="spellEnd"/>
      <w:r>
        <w:t>/server \</w:t>
      </w:r>
    </w:p>
    <w:p w14:paraId="355F9C26" w14:textId="77777777" w:rsidR="00FA5C4F" w:rsidRDefault="00EA115D">
      <w:pPr>
        <w:pStyle w:val="BodyText"/>
        <w:spacing w:before="35"/>
        <w:ind w:left="1682"/>
      </w:pPr>
      <w:r>
        <w:t>-v /</w:t>
      </w:r>
      <w:proofErr w:type="spellStart"/>
      <w:r>
        <w:t>tmp</w:t>
      </w:r>
      <w:proofErr w:type="spellEnd"/>
      <w:r>
        <w:t>:/</w:t>
      </w:r>
      <w:proofErr w:type="spellStart"/>
      <w:r>
        <w:t>tmp</w:t>
      </w:r>
      <w:proofErr w:type="spellEnd"/>
      <w:r>
        <w:t xml:space="preserve"> \</w:t>
      </w:r>
    </w:p>
    <w:p w14:paraId="355F9C27" w14:textId="77777777" w:rsidR="00FA5C4F" w:rsidRDefault="00EA115D">
      <w:pPr>
        <w:pStyle w:val="BodyText"/>
        <w:spacing w:before="40"/>
        <w:ind w:left="1682"/>
      </w:pPr>
      <w:r>
        <w:t>-e "</w:t>
      </w:r>
      <w:proofErr w:type="spellStart"/>
      <w:proofErr w:type="gramStart"/>
      <w:r>
        <w:t>server.ssl.enabled</w:t>
      </w:r>
      <w:proofErr w:type="spellEnd"/>
      <w:proofErr w:type="gramEnd"/>
      <w:r>
        <w:t>=true" \</w:t>
      </w:r>
    </w:p>
    <w:p w14:paraId="355F9C28" w14:textId="77777777" w:rsidR="00FA5C4F" w:rsidRDefault="00EA115D">
      <w:pPr>
        <w:pStyle w:val="BodyText"/>
        <w:spacing w:before="40"/>
        <w:ind w:left="1682"/>
      </w:pPr>
      <w:r>
        <w:t>-e "</w:t>
      </w:r>
      <w:proofErr w:type="spellStart"/>
      <w:proofErr w:type="gramStart"/>
      <w:r>
        <w:t>spring.mail</w:t>
      </w:r>
      <w:proofErr w:type="gramEnd"/>
      <w:r>
        <w:t>.host</w:t>
      </w:r>
      <w:proofErr w:type="spellEnd"/>
      <w:r>
        <w:t>=&lt;SMTP_SE</w:t>
      </w:r>
      <w:r>
        <w:t>RVER_HOST&gt;"</w:t>
      </w:r>
      <w:r>
        <w:rPr>
          <w:spacing w:val="-1"/>
        </w:rPr>
        <w:t xml:space="preserve"> </w:t>
      </w:r>
      <w:r>
        <w:t>\</w:t>
      </w:r>
    </w:p>
    <w:p w14:paraId="355F9C29" w14:textId="77777777" w:rsidR="00FA5C4F" w:rsidRDefault="00EA115D">
      <w:pPr>
        <w:pStyle w:val="BodyText"/>
        <w:spacing w:before="35"/>
        <w:ind w:left="1682"/>
      </w:pPr>
      <w:r>
        <w:t>-e "</w:t>
      </w:r>
      <w:proofErr w:type="spellStart"/>
      <w:proofErr w:type="gramStart"/>
      <w:r>
        <w:t>spring.mail</w:t>
      </w:r>
      <w:proofErr w:type="gramEnd"/>
      <w:r>
        <w:t>.port</w:t>
      </w:r>
      <w:proofErr w:type="spellEnd"/>
      <w:r>
        <w:t>=&lt;SMTP_SERVER_PORT&gt;"</w:t>
      </w:r>
      <w:r>
        <w:rPr>
          <w:spacing w:val="-1"/>
        </w:rPr>
        <w:t xml:space="preserve"> </w:t>
      </w:r>
      <w:r>
        <w:t>\</w:t>
      </w:r>
    </w:p>
    <w:p w14:paraId="355F9C2A" w14:textId="77777777" w:rsidR="00FA5C4F" w:rsidRDefault="00EA115D">
      <w:pPr>
        <w:pStyle w:val="BodyText"/>
        <w:spacing w:before="40"/>
        <w:ind w:left="1682"/>
      </w:pPr>
      <w:r>
        <w:t>-e "</w:t>
      </w:r>
      <w:proofErr w:type="spellStart"/>
      <w:proofErr w:type="gramStart"/>
      <w:r>
        <w:t>spring.mail</w:t>
      </w:r>
      <w:proofErr w:type="gramEnd"/>
      <w:r>
        <w:t>.properties.mail.smtp.auth</w:t>
      </w:r>
      <w:proofErr w:type="spellEnd"/>
      <w:r>
        <w:t>=true" \</w:t>
      </w:r>
    </w:p>
    <w:p w14:paraId="355F9C2B" w14:textId="77777777" w:rsidR="00FA5C4F" w:rsidRDefault="00EA115D">
      <w:pPr>
        <w:pStyle w:val="BodyText"/>
        <w:spacing w:before="40"/>
        <w:ind w:left="1682"/>
      </w:pPr>
      <w:r>
        <w:t>-e "</w:t>
      </w:r>
      <w:proofErr w:type="spellStart"/>
      <w:proofErr w:type="gramStart"/>
      <w:r>
        <w:t>spring.mail</w:t>
      </w:r>
      <w:proofErr w:type="gramEnd"/>
      <w:r>
        <w:t>.properties.mail.smtp.starttls.enable</w:t>
      </w:r>
      <w:proofErr w:type="spellEnd"/>
      <w:r>
        <w:t>=true" \</w:t>
      </w:r>
    </w:p>
    <w:p w14:paraId="355F9C2C" w14:textId="77777777" w:rsidR="00FA5C4F" w:rsidRDefault="00EA115D">
      <w:pPr>
        <w:pStyle w:val="BodyText"/>
        <w:spacing w:before="35"/>
        <w:ind w:left="1682"/>
      </w:pPr>
      <w:r>
        <w:t>-e "</w:t>
      </w:r>
      <w:proofErr w:type="spellStart"/>
      <w:proofErr w:type="gramStart"/>
      <w:r>
        <w:t>spring.mail</w:t>
      </w:r>
      <w:proofErr w:type="gramEnd"/>
      <w:r>
        <w:t>.properties.mail.smtp.starttls.required</w:t>
      </w:r>
      <w:proofErr w:type="spellEnd"/>
      <w:r>
        <w:t>=true" \</w:t>
      </w:r>
    </w:p>
    <w:p w14:paraId="355F9C2D" w14:textId="77777777" w:rsidR="00FA5C4F" w:rsidRDefault="00EA115D">
      <w:pPr>
        <w:pStyle w:val="BodyText"/>
        <w:spacing w:before="40"/>
        <w:ind w:left="1682"/>
      </w:pPr>
      <w:r>
        <w:t>-e "</w:t>
      </w:r>
      <w:proofErr w:type="spellStart"/>
      <w:proofErr w:type="gramStart"/>
      <w:r>
        <w:t>spring.mail</w:t>
      </w:r>
      <w:proofErr w:type="gramEnd"/>
      <w:r>
        <w:t>.username</w:t>
      </w:r>
      <w:proofErr w:type="spellEnd"/>
      <w:r>
        <w:t>=</w:t>
      </w:r>
      <w:r>
        <w:t>&lt;SMTP_SERVER_USERNAME&gt;"</w:t>
      </w:r>
      <w:r>
        <w:rPr>
          <w:spacing w:val="-1"/>
        </w:rPr>
        <w:t xml:space="preserve"> </w:t>
      </w:r>
      <w:r>
        <w:t>\</w:t>
      </w:r>
    </w:p>
    <w:p w14:paraId="355F9C2E" w14:textId="77777777" w:rsidR="00FA5C4F" w:rsidRDefault="00EA115D">
      <w:pPr>
        <w:pStyle w:val="BodyText"/>
        <w:spacing w:before="40"/>
        <w:ind w:left="1682"/>
      </w:pPr>
      <w:r>
        <w:t>-e "</w:t>
      </w:r>
      <w:proofErr w:type="spellStart"/>
      <w:proofErr w:type="gramStart"/>
      <w:r>
        <w:t>spring.mail</w:t>
      </w:r>
      <w:proofErr w:type="gramEnd"/>
      <w:r>
        <w:t>.password</w:t>
      </w:r>
      <w:proofErr w:type="spellEnd"/>
      <w:r>
        <w:t>=&lt;SMTP_SERVER_PASSWORD&gt;"</w:t>
      </w:r>
      <w:r>
        <w:rPr>
          <w:spacing w:val="-1"/>
        </w:rPr>
        <w:t xml:space="preserve"> </w:t>
      </w:r>
      <w:r>
        <w:t>\</w:t>
      </w:r>
    </w:p>
    <w:p w14:paraId="355F9C2F" w14:textId="77777777" w:rsidR="00FA5C4F" w:rsidRDefault="00EA115D">
      <w:pPr>
        <w:pStyle w:val="BodyText"/>
        <w:spacing w:before="36"/>
        <w:ind w:left="1682"/>
      </w:pPr>
      <w:r>
        <w:t>-e "</w:t>
      </w:r>
      <w:proofErr w:type="spellStart"/>
      <w:proofErr w:type="gramStart"/>
      <w:r>
        <w:t>arachne.mail</w:t>
      </w:r>
      <w:proofErr w:type="gramEnd"/>
      <w:r>
        <w:t>.notifier</w:t>
      </w:r>
      <w:proofErr w:type="spellEnd"/>
      <w:r>
        <w:t>=&lt;EMAIL_ADDRESS&gt;" \</w:t>
      </w:r>
    </w:p>
    <w:p w14:paraId="355F9C30" w14:textId="77777777" w:rsidR="00FA5C4F" w:rsidRDefault="00EA115D">
      <w:pPr>
        <w:pStyle w:val="BodyText"/>
        <w:spacing w:before="40"/>
        <w:ind w:left="1682"/>
      </w:pPr>
      <w:r>
        <w:t>-e "</w:t>
      </w:r>
      <w:proofErr w:type="spellStart"/>
      <w:proofErr w:type="gramStart"/>
      <w:r>
        <w:t>docker.registry</w:t>
      </w:r>
      <w:proofErr w:type="gramEnd"/>
      <w:r>
        <w:t>.password</w:t>
      </w:r>
      <w:proofErr w:type="spellEnd"/>
      <w:r>
        <w:t>=user" \</w:t>
      </w:r>
    </w:p>
    <w:p w14:paraId="355F9C31" w14:textId="77777777" w:rsidR="00FA5C4F" w:rsidRDefault="00EA115D">
      <w:pPr>
        <w:pStyle w:val="BodyText"/>
        <w:spacing w:before="35"/>
        <w:ind w:left="1682"/>
      </w:pPr>
      <w:r>
        <w:t>-e "</w:t>
      </w:r>
      <w:proofErr w:type="spellStart"/>
      <w:proofErr w:type="gramStart"/>
      <w:r>
        <w:t>achilles.auth</w:t>
      </w:r>
      <w:proofErr w:type="gramEnd"/>
      <w:r>
        <w:t>-config.password</w:t>
      </w:r>
      <w:proofErr w:type="spellEnd"/>
      <w:r>
        <w:t>=user" \</w:t>
      </w:r>
    </w:p>
    <w:p w14:paraId="355F9C32" w14:textId="77777777" w:rsidR="00FA5C4F" w:rsidRDefault="00EA115D">
      <w:pPr>
        <w:pStyle w:val="BodyText"/>
        <w:spacing w:before="40"/>
        <w:ind w:left="1682"/>
      </w:pPr>
      <w:r>
        <w:t>-e "</w:t>
      </w:r>
      <w:proofErr w:type="gramStart"/>
      <w:r>
        <w:t>portal.urlWhiteList</w:t>
      </w:r>
      <w:proofErr w:type="gramEnd"/>
      <w:r>
        <w:t>=https://&lt;HOST_NAME&gt;:443,https://&lt;HOST_IP&gt;:443" \</w:t>
      </w:r>
    </w:p>
    <w:p w14:paraId="355F9C33" w14:textId="77777777" w:rsidR="00FA5C4F" w:rsidRDefault="00EA115D">
      <w:pPr>
        <w:pStyle w:val="BodyText"/>
        <w:spacing w:before="40" w:line="283" w:lineRule="auto"/>
        <w:ind w:left="1682" w:right="5753"/>
      </w:pPr>
      <w:r>
        <w:t>-e "</w:t>
      </w:r>
      <w:proofErr w:type="spellStart"/>
      <w:proofErr w:type="gramStart"/>
      <w:r>
        <w:t>jasypt.encryptor</w:t>
      </w:r>
      <w:proofErr w:type="gramEnd"/>
      <w:r>
        <w:t>.password</w:t>
      </w:r>
      <w:proofErr w:type="spellEnd"/>
      <w:r>
        <w:t>=</w:t>
      </w:r>
      <w:proofErr w:type="spellStart"/>
      <w:r>
        <w:t>arachne</w:t>
      </w:r>
      <w:proofErr w:type="spellEnd"/>
      <w:r>
        <w:t xml:space="preserve">" \ </w:t>
      </w:r>
      <w:proofErr w:type="spellStart"/>
      <w:r>
        <w:t>odysseusinc</w:t>
      </w:r>
      <w:proofErr w:type="spellEnd"/>
      <w:r>
        <w:t>/arachne-central-ce:1.14.0</w:t>
      </w:r>
    </w:p>
    <w:p w14:paraId="355F9C34" w14:textId="77777777" w:rsidR="00FA5C4F" w:rsidRDefault="00FA5C4F">
      <w:pPr>
        <w:pStyle w:val="BodyText"/>
      </w:pPr>
    </w:p>
    <w:p w14:paraId="355F9C35" w14:textId="77777777" w:rsidR="00FA5C4F" w:rsidRDefault="00FA5C4F">
      <w:pPr>
        <w:pStyle w:val="BodyText"/>
        <w:spacing w:before="7"/>
        <w:rPr>
          <w:sz w:val="23"/>
        </w:rPr>
      </w:pPr>
    </w:p>
    <w:p w14:paraId="355F9C36" w14:textId="77777777" w:rsidR="00FA5C4F" w:rsidRDefault="00EA115D">
      <w:pPr>
        <w:pStyle w:val="Heading5"/>
      </w:pPr>
      <w:r>
        <w:t>And start container:</w:t>
      </w:r>
    </w:p>
    <w:p w14:paraId="355F9C37" w14:textId="77777777" w:rsidR="00FA5C4F" w:rsidRDefault="00EA115D">
      <w:pPr>
        <w:pStyle w:val="BodyText"/>
        <w:spacing w:before="211"/>
        <w:ind w:left="1442"/>
      </w:pPr>
      <w:r>
        <w:t>docker start portal</w:t>
      </w:r>
    </w:p>
    <w:p w14:paraId="355F9C38" w14:textId="77777777" w:rsidR="00FA5C4F" w:rsidRDefault="00FA5C4F">
      <w:pPr>
        <w:sectPr w:rsidR="00FA5C4F">
          <w:pgSz w:w="12240" w:h="15840"/>
          <w:pgMar w:top="1280" w:right="0" w:bottom="1240" w:left="0" w:header="266" w:footer="1052" w:gutter="0"/>
          <w:cols w:space="720"/>
        </w:sectPr>
      </w:pPr>
    </w:p>
    <w:p w14:paraId="355F9C39" w14:textId="77777777" w:rsidR="00FA5C4F" w:rsidRDefault="00EA115D">
      <w:pPr>
        <w:pStyle w:val="Heading5"/>
        <w:spacing w:before="158" w:line="427" w:lineRule="auto"/>
        <w:ind w:right="1481"/>
      </w:pPr>
      <w:r>
        <w:rPr>
          <w:w w:val="95"/>
        </w:rPr>
        <w:lastRenderedPageBreak/>
        <w:t>As</w:t>
      </w:r>
      <w:r>
        <w:rPr>
          <w:spacing w:val="-38"/>
          <w:w w:val="95"/>
        </w:rPr>
        <w:t xml:space="preserve"> </w:t>
      </w:r>
      <w:r>
        <w:rPr>
          <w:w w:val="95"/>
        </w:rPr>
        <w:t>a</w:t>
      </w:r>
      <w:r>
        <w:rPr>
          <w:spacing w:val="-38"/>
          <w:w w:val="95"/>
        </w:rPr>
        <w:t xml:space="preserve"> </w:t>
      </w:r>
      <w:r>
        <w:rPr>
          <w:w w:val="95"/>
        </w:rPr>
        <w:t>next</w:t>
      </w:r>
      <w:r>
        <w:rPr>
          <w:spacing w:val="-37"/>
          <w:w w:val="95"/>
        </w:rPr>
        <w:t xml:space="preserve"> </w:t>
      </w:r>
      <w:r>
        <w:rPr>
          <w:w w:val="95"/>
        </w:rPr>
        <w:t>step</w:t>
      </w:r>
      <w:r>
        <w:rPr>
          <w:spacing w:val="-38"/>
          <w:w w:val="95"/>
        </w:rPr>
        <w:t xml:space="preserve"> </w:t>
      </w:r>
      <w:r>
        <w:rPr>
          <w:w w:val="95"/>
        </w:rPr>
        <w:t>we</w:t>
      </w:r>
      <w:r>
        <w:rPr>
          <w:spacing w:val="-37"/>
          <w:w w:val="95"/>
        </w:rPr>
        <w:t xml:space="preserve"> </w:t>
      </w:r>
      <w:r>
        <w:rPr>
          <w:w w:val="95"/>
        </w:rPr>
        <w:t>need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w w:val="95"/>
        </w:rPr>
        <w:t>open</w:t>
      </w:r>
      <w:r>
        <w:rPr>
          <w:spacing w:val="-37"/>
          <w:w w:val="95"/>
        </w:rPr>
        <w:t xml:space="preserve"> </w:t>
      </w:r>
      <w:r>
        <w:rPr>
          <w:w w:val="95"/>
        </w:rPr>
        <w:t>PostgreSQL</w:t>
      </w:r>
      <w:r>
        <w:rPr>
          <w:spacing w:val="-38"/>
          <w:w w:val="95"/>
        </w:rPr>
        <w:t xml:space="preserve"> </w:t>
      </w:r>
      <w:r>
        <w:rPr>
          <w:w w:val="95"/>
        </w:rPr>
        <w:t>database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w w:val="95"/>
        </w:rPr>
        <w:t>accept</w:t>
      </w:r>
      <w:r>
        <w:rPr>
          <w:spacing w:val="-38"/>
          <w:w w:val="95"/>
        </w:rPr>
        <w:t xml:space="preserve"> </w:t>
      </w:r>
      <w:r>
        <w:rPr>
          <w:w w:val="95"/>
        </w:rPr>
        <w:t>requests</w:t>
      </w:r>
      <w:r>
        <w:rPr>
          <w:spacing w:val="-37"/>
          <w:w w:val="95"/>
        </w:rPr>
        <w:t xml:space="preserve"> </w:t>
      </w:r>
      <w:r>
        <w:rPr>
          <w:w w:val="95"/>
        </w:rPr>
        <w:t>from</w:t>
      </w:r>
      <w:r>
        <w:rPr>
          <w:spacing w:val="-38"/>
          <w:w w:val="95"/>
        </w:rPr>
        <w:t xml:space="preserve"> </w:t>
      </w:r>
      <w:r>
        <w:rPr>
          <w:w w:val="95"/>
        </w:rPr>
        <w:t>ARACHNE</w:t>
      </w:r>
      <w:r>
        <w:rPr>
          <w:spacing w:val="-38"/>
          <w:w w:val="95"/>
        </w:rPr>
        <w:t xml:space="preserve"> </w:t>
      </w:r>
      <w:proofErr w:type="spellStart"/>
      <w:r>
        <w:rPr>
          <w:w w:val="95"/>
        </w:rPr>
        <w:t>DataNode</w:t>
      </w:r>
      <w:proofErr w:type="spellEnd"/>
      <w:r>
        <w:rPr>
          <w:w w:val="95"/>
        </w:rPr>
        <w:t xml:space="preserve"> </w:t>
      </w:r>
      <w:r>
        <w:t>Open Portal</w:t>
      </w:r>
      <w:r>
        <w:rPr>
          <w:spacing w:val="-27"/>
        </w:rPr>
        <w:t xml:space="preserve"> </w:t>
      </w:r>
      <w:r>
        <w:t>Container:</w:t>
      </w:r>
    </w:p>
    <w:p w14:paraId="355F9C3A" w14:textId="77777777" w:rsidR="00FA5C4F" w:rsidRDefault="00EA115D">
      <w:pPr>
        <w:pStyle w:val="BodyText"/>
        <w:spacing w:before="14" w:line="477" w:lineRule="auto"/>
        <w:ind w:left="1442" w:right="7537"/>
      </w:pPr>
      <w:r>
        <w:t xml:space="preserve">docker exec -it portal bash apt install </w:t>
      </w:r>
      <w:proofErr w:type="spellStart"/>
      <w:r>
        <w:t>nano</w:t>
      </w:r>
      <w:proofErr w:type="spellEnd"/>
    </w:p>
    <w:p w14:paraId="355F9C3B" w14:textId="77777777" w:rsidR="00FA5C4F" w:rsidRDefault="00FA5C4F">
      <w:pPr>
        <w:pStyle w:val="BodyText"/>
      </w:pPr>
    </w:p>
    <w:p w14:paraId="355F9C3C" w14:textId="77777777" w:rsidR="00FA5C4F" w:rsidRDefault="00FA5C4F">
      <w:pPr>
        <w:pStyle w:val="BodyText"/>
        <w:spacing w:before="2"/>
        <w:rPr>
          <w:sz w:val="18"/>
        </w:rPr>
      </w:pPr>
    </w:p>
    <w:p w14:paraId="355F9C3D" w14:textId="77777777" w:rsidR="00FA5C4F" w:rsidRDefault="00EA115D">
      <w:pPr>
        <w:pStyle w:val="Heading5"/>
      </w:pPr>
      <w:r>
        <w:t>Open the following file for editing:</w:t>
      </w:r>
    </w:p>
    <w:p w14:paraId="355F9C3E" w14:textId="77777777" w:rsidR="00FA5C4F" w:rsidRDefault="00EA115D">
      <w:pPr>
        <w:pStyle w:val="BodyText"/>
        <w:spacing w:before="216"/>
        <w:ind w:left="1442"/>
      </w:pP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postgresql</w:t>
      </w:r>
      <w:proofErr w:type="spellEnd"/>
      <w:r>
        <w:t>/9.6/main/</w:t>
      </w:r>
      <w:proofErr w:type="spellStart"/>
      <w:r>
        <w:t>pg_hba.conf</w:t>
      </w:r>
      <w:proofErr w:type="spellEnd"/>
    </w:p>
    <w:p w14:paraId="355F9C3F" w14:textId="77777777" w:rsidR="00FA5C4F" w:rsidRDefault="00FA5C4F">
      <w:pPr>
        <w:pStyle w:val="BodyText"/>
      </w:pPr>
    </w:p>
    <w:p w14:paraId="355F9C40" w14:textId="77777777" w:rsidR="00FA5C4F" w:rsidRDefault="00FA5C4F">
      <w:pPr>
        <w:pStyle w:val="BodyText"/>
      </w:pPr>
    </w:p>
    <w:p w14:paraId="355F9C41" w14:textId="77777777" w:rsidR="00FA5C4F" w:rsidRDefault="00FA5C4F">
      <w:pPr>
        <w:pStyle w:val="BodyText"/>
        <w:spacing w:before="2"/>
        <w:rPr>
          <w:sz w:val="23"/>
        </w:rPr>
      </w:pPr>
    </w:p>
    <w:p w14:paraId="355F9C42" w14:textId="77777777" w:rsidR="00FA5C4F" w:rsidRDefault="00EA115D">
      <w:pPr>
        <w:pStyle w:val="Heading5"/>
      </w:pPr>
      <w:r>
        <w:t>Add the line at the end of the file:</w:t>
      </w:r>
    </w:p>
    <w:p w14:paraId="355F9C43" w14:textId="77777777" w:rsidR="00FA5C4F" w:rsidRDefault="00EA115D">
      <w:pPr>
        <w:pStyle w:val="BodyText"/>
        <w:tabs>
          <w:tab w:val="left" w:pos="2402"/>
          <w:tab w:val="left" w:pos="4442"/>
        </w:tabs>
        <w:spacing w:before="211"/>
        <w:ind w:left="1442"/>
      </w:pPr>
      <w:r>
        <w:t>host</w:t>
      </w:r>
      <w:r>
        <w:tab/>
      </w:r>
      <w:proofErr w:type="spellStart"/>
      <w:r>
        <w:t>arachne_portal</w:t>
      </w:r>
      <w:proofErr w:type="spellEnd"/>
      <w:r>
        <w:tab/>
        <w:t>&lt;ARACHNE_DATANODE_IP&gt;/32</w:t>
      </w:r>
      <w:r>
        <w:rPr>
          <w:spacing w:val="-1"/>
        </w:rPr>
        <w:t xml:space="preserve"> </w:t>
      </w:r>
      <w:r>
        <w:t>md5</w:t>
      </w:r>
    </w:p>
    <w:p w14:paraId="355F9C44" w14:textId="77777777" w:rsidR="00FA5C4F" w:rsidRDefault="00FA5C4F">
      <w:pPr>
        <w:pStyle w:val="BodyText"/>
      </w:pPr>
    </w:p>
    <w:p w14:paraId="355F9C45" w14:textId="77777777" w:rsidR="00FA5C4F" w:rsidRDefault="00FA5C4F">
      <w:pPr>
        <w:pStyle w:val="BodyText"/>
        <w:spacing w:before="1"/>
        <w:rPr>
          <w:sz w:val="22"/>
        </w:rPr>
      </w:pPr>
    </w:p>
    <w:p w14:paraId="355F9C46" w14:textId="77777777" w:rsidR="00FA5C4F" w:rsidRDefault="00EA115D">
      <w:pPr>
        <w:pStyle w:val="Heading5"/>
      </w:pPr>
      <w:r>
        <w:t>Save file and run command to restart PostgreSQL:</w:t>
      </w:r>
    </w:p>
    <w:p w14:paraId="355F9C47" w14:textId="77777777" w:rsidR="00FA5C4F" w:rsidRDefault="00EA115D">
      <w:pPr>
        <w:pStyle w:val="BodyText"/>
        <w:spacing w:before="215"/>
        <w:ind w:left="1442"/>
      </w:pPr>
      <w:r>
        <w:t xml:space="preserve">service </w:t>
      </w:r>
      <w:proofErr w:type="spellStart"/>
      <w:r>
        <w:t>postgresql</w:t>
      </w:r>
      <w:proofErr w:type="spellEnd"/>
      <w:r>
        <w:t xml:space="preserve"> restart</w:t>
      </w:r>
    </w:p>
    <w:p w14:paraId="355F9C48" w14:textId="77777777" w:rsidR="00FA5C4F" w:rsidRDefault="00FA5C4F">
      <w:pPr>
        <w:pStyle w:val="BodyText"/>
      </w:pPr>
    </w:p>
    <w:p w14:paraId="355F9C49" w14:textId="77777777" w:rsidR="00FA5C4F" w:rsidRDefault="00FA5C4F">
      <w:pPr>
        <w:pStyle w:val="BodyText"/>
      </w:pPr>
    </w:p>
    <w:p w14:paraId="355F9C4A" w14:textId="77777777" w:rsidR="00FA5C4F" w:rsidRDefault="00FA5C4F">
      <w:pPr>
        <w:pStyle w:val="BodyText"/>
      </w:pPr>
    </w:p>
    <w:p w14:paraId="355F9C4B" w14:textId="77777777" w:rsidR="00FA5C4F" w:rsidRDefault="00FA5C4F">
      <w:pPr>
        <w:pStyle w:val="BodyText"/>
      </w:pPr>
    </w:p>
    <w:p w14:paraId="355F9C4C" w14:textId="77777777" w:rsidR="00FA5C4F" w:rsidRDefault="00FA5C4F">
      <w:pPr>
        <w:pStyle w:val="BodyText"/>
      </w:pPr>
    </w:p>
    <w:p w14:paraId="355F9C4D" w14:textId="77777777" w:rsidR="00FA5C4F" w:rsidRDefault="00EA115D">
      <w:pPr>
        <w:pStyle w:val="Heading1"/>
        <w:spacing w:before="158"/>
      </w:pPr>
      <w:bookmarkStart w:id="10" w:name="_TOC_250004"/>
      <w:bookmarkEnd w:id="10"/>
      <w:r>
        <w:rPr>
          <w:color w:val="2E74B5"/>
        </w:rPr>
        <w:t xml:space="preserve">ARACHNE </w:t>
      </w:r>
      <w:proofErr w:type="spellStart"/>
      <w:r>
        <w:rPr>
          <w:color w:val="2E74B5"/>
        </w:rPr>
        <w:t>DataNode</w:t>
      </w:r>
      <w:proofErr w:type="spellEnd"/>
      <w:r>
        <w:rPr>
          <w:color w:val="2E74B5"/>
        </w:rPr>
        <w:t xml:space="preserve"> Deployment Instructions</w:t>
      </w:r>
    </w:p>
    <w:p w14:paraId="355F9C4E" w14:textId="09D2D0B0" w:rsidR="00FA5C4F" w:rsidRDefault="00EA115D">
      <w:pPr>
        <w:pStyle w:val="Heading5"/>
        <w:spacing w:before="297"/>
      </w:pPr>
      <w:r>
        <w:t xml:space="preserve">We are </w:t>
      </w:r>
      <w:del w:id="11" w:author="Peter Rijnbeek" w:date="2019-07-11T21:11:00Z">
        <w:r w:rsidDel="00005632">
          <w:delText xml:space="preserve">doing </w:delText>
        </w:r>
      </w:del>
      <w:ins w:id="12" w:author="Peter Rijnbeek" w:date="2019-07-11T21:11:00Z">
        <w:r w:rsidR="00005632">
          <w:t>installing</w:t>
        </w:r>
        <w:r w:rsidR="00005632">
          <w:t xml:space="preserve"> </w:t>
        </w:r>
      </w:ins>
      <w:r>
        <w:t xml:space="preserve">ARACHNE </w:t>
      </w:r>
      <w:proofErr w:type="spellStart"/>
      <w:r>
        <w:t>DataNode</w:t>
      </w:r>
      <w:proofErr w:type="spellEnd"/>
      <w:r>
        <w:t xml:space="preserve"> on </w:t>
      </w:r>
      <w:ins w:id="13" w:author="Peter Rijnbeek" w:date="2019-07-11T21:11:00Z">
        <w:r w:rsidR="00005632">
          <w:t xml:space="preserve">a </w:t>
        </w:r>
      </w:ins>
      <w:r>
        <w:t>separate host</w:t>
      </w:r>
      <w:r>
        <w:t>.</w:t>
      </w:r>
    </w:p>
    <w:p w14:paraId="355F9C4F" w14:textId="77777777" w:rsidR="00FA5C4F" w:rsidRDefault="00FA5C4F">
      <w:pPr>
        <w:pStyle w:val="BodyText"/>
        <w:rPr>
          <w:rFonts w:ascii="Arial"/>
          <w:sz w:val="26"/>
        </w:rPr>
      </w:pPr>
    </w:p>
    <w:p w14:paraId="355F9C50" w14:textId="77777777" w:rsidR="00FA5C4F" w:rsidRDefault="00FA5C4F">
      <w:pPr>
        <w:pStyle w:val="BodyText"/>
        <w:spacing w:before="2"/>
        <w:rPr>
          <w:rFonts w:ascii="Arial"/>
          <w:sz w:val="30"/>
        </w:rPr>
      </w:pPr>
    </w:p>
    <w:p w14:paraId="355F9C51" w14:textId="77777777" w:rsidR="00FA5C4F" w:rsidRDefault="00EA115D">
      <w:pPr>
        <w:pStyle w:val="Heading2"/>
      </w:pPr>
      <w:bookmarkStart w:id="14" w:name="_TOC_250003"/>
      <w:bookmarkEnd w:id="14"/>
      <w:r>
        <w:rPr>
          <w:color w:val="2E74B5"/>
        </w:rPr>
        <w:t>Docker Volumes</w:t>
      </w:r>
    </w:p>
    <w:p w14:paraId="355F9C52" w14:textId="471CD31A" w:rsidR="00FA5C4F" w:rsidRDefault="00EA115D">
      <w:pPr>
        <w:pStyle w:val="Heading5"/>
        <w:spacing w:before="161"/>
      </w:pPr>
      <w:r>
        <w:t xml:space="preserve">We will create several Docker volumes to store files on </w:t>
      </w:r>
      <w:ins w:id="15" w:author="Peter Rijnbeek" w:date="2019-07-11T21:11:00Z">
        <w:r w:rsidR="00983B8B">
          <w:t xml:space="preserve">the </w:t>
        </w:r>
      </w:ins>
      <w:r>
        <w:t>host machine:</w:t>
      </w:r>
    </w:p>
    <w:p w14:paraId="355F9C53" w14:textId="77777777" w:rsidR="00FA5C4F" w:rsidRDefault="00EA115D">
      <w:pPr>
        <w:pStyle w:val="BodyText"/>
        <w:spacing w:before="215" w:line="285" w:lineRule="auto"/>
        <w:ind w:left="1442" w:right="2976"/>
      </w:pPr>
      <w:r>
        <w:t>docker volume create --name=</w:t>
      </w:r>
      <w:proofErr w:type="spellStart"/>
      <w:r>
        <w:t>community_datanode_postgresql_var_lib</w:t>
      </w:r>
      <w:proofErr w:type="spellEnd"/>
      <w:r>
        <w:t xml:space="preserve"> docker volume create --name=</w:t>
      </w:r>
      <w:proofErr w:type="spellStart"/>
      <w:r>
        <w:t>community_datanode_postgresql_var_log</w:t>
      </w:r>
      <w:proofErr w:type="spellEnd"/>
      <w:r>
        <w:t xml:space="preserve"> docker volume create --name=</w:t>
      </w:r>
      <w:proofErr w:type="spellStart"/>
      <w:r>
        <w:t>communi</w:t>
      </w:r>
      <w:r>
        <w:t>ty_datanode_postgresql_etc</w:t>
      </w:r>
      <w:proofErr w:type="spellEnd"/>
      <w:r>
        <w:t xml:space="preserve"> docker volume create --name=</w:t>
      </w:r>
      <w:proofErr w:type="spellStart"/>
      <w:r>
        <w:t>community_datanode_files</w:t>
      </w:r>
      <w:proofErr w:type="spellEnd"/>
    </w:p>
    <w:p w14:paraId="355F9C54" w14:textId="77777777" w:rsidR="00FA5C4F" w:rsidRDefault="00FA5C4F">
      <w:pPr>
        <w:pStyle w:val="BodyText"/>
      </w:pPr>
    </w:p>
    <w:p w14:paraId="355F9C55" w14:textId="77777777" w:rsidR="00FA5C4F" w:rsidRDefault="00FA5C4F">
      <w:pPr>
        <w:pStyle w:val="BodyText"/>
        <w:spacing w:before="3"/>
        <w:rPr>
          <w:sz w:val="23"/>
        </w:rPr>
      </w:pPr>
    </w:p>
    <w:p w14:paraId="355F9C56" w14:textId="77777777" w:rsidR="00FA5C4F" w:rsidRDefault="00EA115D">
      <w:pPr>
        <w:pStyle w:val="Heading2"/>
      </w:pPr>
      <w:bookmarkStart w:id="16" w:name="_TOC_250002"/>
      <w:bookmarkEnd w:id="16"/>
      <w:commentRangeStart w:id="17"/>
      <w:r>
        <w:rPr>
          <w:color w:val="2E74B5"/>
        </w:rPr>
        <w:t xml:space="preserve">ARACHNE </w:t>
      </w:r>
      <w:proofErr w:type="spellStart"/>
      <w:r>
        <w:rPr>
          <w:color w:val="2E74B5"/>
        </w:rPr>
        <w:t>DataNode</w:t>
      </w:r>
      <w:proofErr w:type="spellEnd"/>
      <w:r>
        <w:rPr>
          <w:color w:val="2E74B5"/>
        </w:rPr>
        <w:t xml:space="preserve"> Container</w:t>
      </w:r>
      <w:commentRangeEnd w:id="17"/>
      <w:r w:rsidR="00C35E9A">
        <w:rPr>
          <w:rStyle w:val="CommentReference"/>
          <w:rFonts w:ascii="Courier" w:eastAsia="Courier" w:hAnsi="Courier" w:cs="Courier"/>
        </w:rPr>
        <w:commentReference w:id="17"/>
      </w:r>
    </w:p>
    <w:p w14:paraId="355F9C57" w14:textId="77777777" w:rsidR="00FA5C4F" w:rsidRDefault="00EA115D">
      <w:pPr>
        <w:pStyle w:val="Heading5"/>
        <w:spacing w:before="166"/>
      </w:pPr>
      <w:r>
        <w:t>Pull Docker container:</w:t>
      </w:r>
    </w:p>
    <w:p w14:paraId="355F9C58" w14:textId="77777777" w:rsidR="00FA5C4F" w:rsidRDefault="00EA115D">
      <w:pPr>
        <w:pStyle w:val="BodyText"/>
        <w:spacing w:before="216"/>
        <w:ind w:left="1442"/>
      </w:pPr>
      <w:r>
        <w:t xml:space="preserve">docker pull </w:t>
      </w:r>
      <w:proofErr w:type="spellStart"/>
      <w:r>
        <w:t>odysseusinc</w:t>
      </w:r>
      <w:proofErr w:type="spellEnd"/>
      <w:r>
        <w:t>/arachne-datanode-ce:1.14.0</w:t>
      </w:r>
    </w:p>
    <w:p w14:paraId="355F9C59" w14:textId="77777777" w:rsidR="00FA5C4F" w:rsidRDefault="00FA5C4F">
      <w:pPr>
        <w:pStyle w:val="BodyText"/>
      </w:pPr>
    </w:p>
    <w:p w14:paraId="355F9C5A" w14:textId="77777777" w:rsidR="00FA5C4F" w:rsidRDefault="00FA5C4F">
      <w:pPr>
        <w:pStyle w:val="BodyText"/>
        <w:spacing w:before="6"/>
        <w:rPr>
          <w:sz w:val="21"/>
        </w:rPr>
      </w:pPr>
    </w:p>
    <w:p w14:paraId="355F9C5B" w14:textId="77777777" w:rsidR="00FA5C4F" w:rsidRDefault="00EA115D">
      <w:pPr>
        <w:pStyle w:val="Heading5"/>
      </w:pPr>
      <w:r>
        <w:t>Create container with the following command:</w:t>
      </w:r>
    </w:p>
    <w:p w14:paraId="355F9C5C" w14:textId="77777777" w:rsidR="00FA5C4F" w:rsidRDefault="00EA115D">
      <w:pPr>
        <w:pStyle w:val="BodyText"/>
        <w:spacing w:before="215"/>
        <w:ind w:left="1442"/>
      </w:pPr>
      <w:r>
        <w:t xml:space="preserve">docker create --name </w:t>
      </w:r>
      <w:proofErr w:type="spellStart"/>
      <w:r>
        <w:t>datanode</w:t>
      </w:r>
      <w:proofErr w:type="spellEnd"/>
      <w:r>
        <w:t xml:space="preserve"> \</w:t>
      </w:r>
    </w:p>
    <w:p w14:paraId="355F9C5D" w14:textId="77777777" w:rsidR="00FA5C4F" w:rsidRDefault="00EA115D">
      <w:pPr>
        <w:pStyle w:val="BodyText"/>
        <w:spacing w:before="36"/>
        <w:ind w:left="1442"/>
      </w:pPr>
      <w:r>
        <w:lastRenderedPageBreak/>
        <w:t>--restart=always \</w:t>
      </w:r>
    </w:p>
    <w:p w14:paraId="355F9C5E" w14:textId="77777777" w:rsidR="00FA5C4F" w:rsidRDefault="00EA115D">
      <w:pPr>
        <w:pStyle w:val="BodyText"/>
        <w:spacing w:before="40"/>
        <w:ind w:left="1442"/>
      </w:pPr>
      <w:r>
        <w:t>-p 443:8880 \</w:t>
      </w:r>
    </w:p>
    <w:p w14:paraId="355F9C5F" w14:textId="77777777" w:rsidR="00FA5C4F" w:rsidRDefault="00FA5C4F">
      <w:pPr>
        <w:sectPr w:rsidR="00FA5C4F">
          <w:pgSz w:w="12240" w:h="15840"/>
          <w:pgMar w:top="1280" w:right="0" w:bottom="1240" w:left="0" w:header="266" w:footer="1052" w:gutter="0"/>
          <w:cols w:space="720"/>
        </w:sectPr>
      </w:pPr>
    </w:p>
    <w:p w14:paraId="355F9C60" w14:textId="77777777" w:rsidR="00FA5C4F" w:rsidRDefault="00EA115D">
      <w:pPr>
        <w:pStyle w:val="BodyText"/>
        <w:spacing w:before="175"/>
        <w:ind w:left="1442"/>
      </w:pPr>
      <w:r>
        <w:lastRenderedPageBreak/>
        <w:t>--add-host &lt;ARACHNE_PORTAL_HOST_NAME&gt;:&lt;ARACHNE_PORTAL_IP&gt; \</w:t>
      </w:r>
    </w:p>
    <w:p w14:paraId="355F9C61" w14:textId="77777777" w:rsidR="00FA5C4F" w:rsidRDefault="00EA115D">
      <w:pPr>
        <w:pStyle w:val="BodyText"/>
        <w:spacing w:before="40"/>
        <w:ind w:left="1442"/>
      </w:pPr>
      <w:r>
        <w:t>--add-host &lt;ARACHNE_DATANODE_HOST_NAME&gt;:&lt;ARACHNE_DATANODE_IP&gt; \</w:t>
      </w:r>
    </w:p>
    <w:p w14:paraId="355F9C62" w14:textId="77777777" w:rsidR="00FA5C4F" w:rsidRDefault="00EA115D">
      <w:pPr>
        <w:pStyle w:val="BodyText"/>
        <w:spacing w:before="36"/>
        <w:ind w:left="1442"/>
      </w:pPr>
      <w:r>
        <w:t xml:space="preserve">-v </w:t>
      </w:r>
      <w:proofErr w:type="spellStart"/>
      <w:r>
        <w:t>commu</w:t>
      </w:r>
      <w:r>
        <w:t>nity_datanode_postgresql_var_lib</w:t>
      </w:r>
      <w:proofErr w:type="spellEnd"/>
      <w:r>
        <w:t>:/var/lib/</w:t>
      </w:r>
      <w:proofErr w:type="spellStart"/>
      <w:r>
        <w:t>postgresql</w:t>
      </w:r>
      <w:proofErr w:type="spellEnd"/>
      <w:r>
        <w:rPr>
          <w:spacing w:val="-1"/>
        </w:rPr>
        <w:t xml:space="preserve"> </w:t>
      </w:r>
      <w:r>
        <w:t>\</w:t>
      </w:r>
    </w:p>
    <w:p w14:paraId="355F9C63" w14:textId="77777777" w:rsidR="00FA5C4F" w:rsidRDefault="00EA115D">
      <w:pPr>
        <w:pStyle w:val="BodyText"/>
        <w:spacing w:before="40"/>
        <w:ind w:left="1442"/>
      </w:pPr>
      <w:r>
        <w:t xml:space="preserve">-v </w:t>
      </w:r>
      <w:proofErr w:type="spellStart"/>
      <w:r>
        <w:t>community_datanode_postgresql_var_log</w:t>
      </w:r>
      <w:proofErr w:type="spellEnd"/>
      <w:r>
        <w:t>:/var/log/</w:t>
      </w:r>
      <w:proofErr w:type="spellStart"/>
      <w:r>
        <w:t>postgresql</w:t>
      </w:r>
      <w:proofErr w:type="spellEnd"/>
      <w:r>
        <w:rPr>
          <w:spacing w:val="-1"/>
        </w:rPr>
        <w:t xml:space="preserve"> </w:t>
      </w:r>
      <w:r>
        <w:t>\</w:t>
      </w:r>
    </w:p>
    <w:p w14:paraId="355F9C64" w14:textId="77777777" w:rsidR="00FA5C4F" w:rsidRDefault="00EA115D">
      <w:pPr>
        <w:pStyle w:val="BodyText"/>
        <w:spacing w:before="40"/>
        <w:ind w:left="1442"/>
      </w:pPr>
      <w:r>
        <w:t xml:space="preserve">-v </w:t>
      </w:r>
      <w:proofErr w:type="spellStart"/>
      <w:r>
        <w:t>community_datanode_postgresql_etc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postgresql</w:t>
      </w:r>
      <w:proofErr w:type="spellEnd"/>
      <w:r>
        <w:t xml:space="preserve"> \</w:t>
      </w:r>
    </w:p>
    <w:p w14:paraId="355F9C65" w14:textId="77777777" w:rsidR="00FA5C4F" w:rsidRDefault="00EA115D">
      <w:pPr>
        <w:pStyle w:val="BodyText"/>
        <w:spacing w:before="35"/>
        <w:ind w:left="1442"/>
      </w:pPr>
      <w:r>
        <w:t xml:space="preserve">-v </w:t>
      </w:r>
      <w:proofErr w:type="spellStart"/>
      <w:r>
        <w:t>community_datanode_files</w:t>
      </w:r>
      <w:proofErr w:type="spellEnd"/>
      <w:r>
        <w:t>:/var/</w:t>
      </w:r>
      <w:proofErr w:type="spellStart"/>
      <w:r>
        <w:t>arachne</w:t>
      </w:r>
      <w:proofErr w:type="spellEnd"/>
      <w:r>
        <w:t>/files \</w:t>
      </w:r>
    </w:p>
    <w:p w14:paraId="355F9C66" w14:textId="77777777" w:rsidR="00FA5C4F" w:rsidRDefault="00EA115D">
      <w:pPr>
        <w:pStyle w:val="BodyText"/>
        <w:spacing w:before="40"/>
        <w:ind w:left="1442"/>
      </w:pPr>
      <w:r>
        <w:t>-v /</w:t>
      </w:r>
      <w:proofErr w:type="spellStart"/>
      <w:r>
        <w:t>tmp</w:t>
      </w:r>
      <w:proofErr w:type="spellEnd"/>
      <w:r>
        <w:t>:/</w:t>
      </w:r>
      <w:proofErr w:type="spellStart"/>
      <w:r>
        <w:t>tmp</w:t>
      </w:r>
      <w:proofErr w:type="spellEnd"/>
      <w:r>
        <w:t xml:space="preserve"> \</w:t>
      </w:r>
    </w:p>
    <w:p w14:paraId="355F9C67" w14:textId="77777777" w:rsidR="00FA5C4F" w:rsidRDefault="00EA115D">
      <w:pPr>
        <w:pStyle w:val="BodyText"/>
        <w:spacing w:before="35"/>
        <w:ind w:left="1442"/>
      </w:pPr>
      <w:r>
        <w:t>-e "</w:t>
      </w:r>
      <w:proofErr w:type="spellStart"/>
      <w:proofErr w:type="gramStart"/>
      <w:r>
        <w:t>server.ssl.enab</w:t>
      </w:r>
      <w:r>
        <w:t>led</w:t>
      </w:r>
      <w:proofErr w:type="spellEnd"/>
      <w:proofErr w:type="gramEnd"/>
      <w:r>
        <w:t>=true" \</w:t>
      </w:r>
    </w:p>
    <w:p w14:paraId="355F9C68" w14:textId="77777777" w:rsidR="00FA5C4F" w:rsidRDefault="00EA115D">
      <w:pPr>
        <w:pStyle w:val="BodyText"/>
        <w:spacing w:before="40"/>
        <w:ind w:left="1442"/>
      </w:pPr>
      <w:r>
        <w:t>-e "ACHILES_STARTUP=0" \</w:t>
      </w:r>
    </w:p>
    <w:p w14:paraId="355F9C69" w14:textId="77777777" w:rsidR="00FA5C4F" w:rsidRDefault="00EA115D">
      <w:pPr>
        <w:pStyle w:val="BodyText"/>
        <w:spacing w:before="40"/>
        <w:ind w:left="1442"/>
      </w:pPr>
      <w:r>
        <w:t>-e "</w:t>
      </w:r>
      <w:proofErr w:type="gramStart"/>
      <w:r>
        <w:t>datanode.arachneCentral.host</w:t>
      </w:r>
      <w:proofErr w:type="gramEnd"/>
      <w:r>
        <w:t>=https://&lt;ARACHNE_PORTAL_HOST_NAME&gt;" \</w:t>
      </w:r>
    </w:p>
    <w:p w14:paraId="355F9C6A" w14:textId="77777777" w:rsidR="00FA5C4F" w:rsidRDefault="00EA115D">
      <w:pPr>
        <w:pStyle w:val="BodyText"/>
        <w:spacing w:before="35"/>
        <w:ind w:left="1442"/>
      </w:pPr>
      <w:r>
        <w:t>-e "</w:t>
      </w:r>
      <w:proofErr w:type="spellStart"/>
      <w:proofErr w:type="gramStart"/>
      <w:r>
        <w:t>datanode.arachneCentral.port</w:t>
      </w:r>
      <w:proofErr w:type="spellEnd"/>
      <w:proofErr w:type="gramEnd"/>
      <w:r>
        <w:t>=443" \</w:t>
      </w:r>
    </w:p>
    <w:p w14:paraId="355F9C6B" w14:textId="77777777" w:rsidR="00FA5C4F" w:rsidRDefault="00EA115D">
      <w:pPr>
        <w:pStyle w:val="BodyText"/>
        <w:spacing w:before="40"/>
        <w:ind w:left="1442"/>
      </w:pPr>
      <w:r>
        <w:t>-e "</w:t>
      </w:r>
      <w:proofErr w:type="spellStart"/>
      <w:proofErr w:type="gramStart"/>
      <w:r>
        <w:t>datanode.baseURL</w:t>
      </w:r>
      <w:proofErr w:type="spellEnd"/>
      <w:proofErr w:type="gramEnd"/>
      <w:r>
        <w:t>=https://&lt;ARACHNE_DATANODE_HOST_NAME&gt;" \</w:t>
      </w:r>
    </w:p>
    <w:p w14:paraId="355F9C6C" w14:textId="77777777" w:rsidR="00FA5C4F" w:rsidRDefault="00EA115D">
      <w:pPr>
        <w:pStyle w:val="BodyText"/>
        <w:spacing w:before="40"/>
        <w:ind w:left="1442"/>
      </w:pPr>
      <w:r>
        <w:t>-e "</w:t>
      </w:r>
      <w:proofErr w:type="spellStart"/>
      <w:proofErr w:type="gramStart"/>
      <w:r>
        <w:t>datanode.port</w:t>
      </w:r>
      <w:proofErr w:type="spellEnd"/>
      <w:proofErr w:type="gramEnd"/>
      <w:r>
        <w:t>=443" \</w:t>
      </w:r>
    </w:p>
    <w:p w14:paraId="355F9C6D" w14:textId="77777777" w:rsidR="00FA5C4F" w:rsidRDefault="00EA115D">
      <w:pPr>
        <w:pStyle w:val="BodyText"/>
        <w:spacing w:before="35" w:line="288" w:lineRule="auto"/>
        <w:ind w:left="1442" w:right="5993"/>
      </w:pPr>
      <w:r>
        <w:t>-e "</w:t>
      </w:r>
      <w:proofErr w:type="spellStart"/>
      <w:proofErr w:type="gramStart"/>
      <w:r>
        <w:t>jasypt.encryptor</w:t>
      </w:r>
      <w:proofErr w:type="gramEnd"/>
      <w:r>
        <w:t>.password</w:t>
      </w:r>
      <w:proofErr w:type="spellEnd"/>
      <w:r>
        <w:t>=</w:t>
      </w:r>
      <w:proofErr w:type="spellStart"/>
      <w:r>
        <w:t>arachne</w:t>
      </w:r>
      <w:proofErr w:type="spellEnd"/>
      <w:r>
        <w:t xml:space="preserve">" \ </w:t>
      </w:r>
      <w:proofErr w:type="spellStart"/>
      <w:r>
        <w:t>odysseusinc</w:t>
      </w:r>
      <w:proofErr w:type="spellEnd"/>
      <w:r>
        <w:t>/arachne-datanode-ce:1.14.0</w:t>
      </w:r>
    </w:p>
    <w:p w14:paraId="355F9C6E" w14:textId="77777777" w:rsidR="00FA5C4F" w:rsidRDefault="00FA5C4F">
      <w:pPr>
        <w:pStyle w:val="BodyText"/>
      </w:pPr>
    </w:p>
    <w:p w14:paraId="355F9C6F" w14:textId="77777777" w:rsidR="00FA5C4F" w:rsidRDefault="00FA5C4F">
      <w:pPr>
        <w:pStyle w:val="BodyText"/>
        <w:spacing w:before="9"/>
        <w:rPr>
          <w:sz w:val="22"/>
        </w:rPr>
      </w:pPr>
    </w:p>
    <w:p w14:paraId="355F9C70" w14:textId="77777777" w:rsidR="00FA5C4F" w:rsidRDefault="00EA115D">
      <w:pPr>
        <w:pStyle w:val="Heading5"/>
        <w:spacing w:before="1"/>
      </w:pPr>
      <w:r>
        <w:t>And start container:</w:t>
      </w:r>
    </w:p>
    <w:p w14:paraId="355F9C71" w14:textId="77777777" w:rsidR="00FA5C4F" w:rsidRDefault="00EA115D">
      <w:pPr>
        <w:pStyle w:val="BodyText"/>
        <w:spacing w:before="215"/>
        <w:ind w:left="1442"/>
      </w:pPr>
      <w:r>
        <w:t xml:space="preserve">docker start </w:t>
      </w:r>
      <w:proofErr w:type="spellStart"/>
      <w:r>
        <w:t>datanode</w:t>
      </w:r>
      <w:proofErr w:type="spellEnd"/>
    </w:p>
    <w:p w14:paraId="355F9C72" w14:textId="77777777" w:rsidR="00FA5C4F" w:rsidRDefault="00FA5C4F">
      <w:pPr>
        <w:pStyle w:val="BodyText"/>
      </w:pPr>
    </w:p>
    <w:p w14:paraId="355F9C73" w14:textId="77777777" w:rsidR="00FA5C4F" w:rsidRDefault="00FA5C4F">
      <w:pPr>
        <w:pStyle w:val="BodyText"/>
      </w:pPr>
    </w:p>
    <w:p w14:paraId="355F9C74" w14:textId="77777777" w:rsidR="00FA5C4F" w:rsidRDefault="00FA5C4F">
      <w:pPr>
        <w:pStyle w:val="BodyText"/>
      </w:pPr>
    </w:p>
    <w:p w14:paraId="355F9C75" w14:textId="77777777" w:rsidR="00FA5C4F" w:rsidRDefault="00EA115D">
      <w:pPr>
        <w:spacing w:before="111"/>
        <w:ind w:left="1442"/>
        <w:rPr>
          <w:rFonts w:ascii="Arial"/>
          <w:sz w:val="32"/>
        </w:rPr>
      </w:pPr>
      <w:bookmarkStart w:id="18" w:name="_TOC_250001"/>
      <w:bookmarkEnd w:id="18"/>
      <w:r>
        <w:rPr>
          <w:rFonts w:ascii="Arial"/>
          <w:color w:val="2E74B5"/>
          <w:sz w:val="32"/>
        </w:rPr>
        <w:t>Account Registration</w:t>
      </w:r>
    </w:p>
    <w:p w14:paraId="355F9C76" w14:textId="77777777" w:rsidR="00FA5C4F" w:rsidRDefault="00EA115D">
      <w:pPr>
        <w:pStyle w:val="Heading5"/>
        <w:spacing w:before="293" w:line="427" w:lineRule="auto"/>
        <w:ind w:right="3336"/>
      </w:pPr>
      <w:r>
        <w:rPr>
          <w:w w:val="95"/>
        </w:rPr>
        <w:t>After</w:t>
      </w:r>
      <w:r>
        <w:rPr>
          <w:spacing w:val="-27"/>
          <w:w w:val="95"/>
        </w:rPr>
        <w:t xml:space="preserve"> </w:t>
      </w:r>
      <w:r>
        <w:rPr>
          <w:w w:val="95"/>
        </w:rPr>
        <w:t>both</w:t>
      </w:r>
      <w:r>
        <w:rPr>
          <w:spacing w:val="-27"/>
          <w:w w:val="95"/>
        </w:rPr>
        <w:t xml:space="preserve"> </w:t>
      </w:r>
      <w:r>
        <w:rPr>
          <w:w w:val="95"/>
        </w:rPr>
        <w:t>applications</w:t>
      </w:r>
      <w:r>
        <w:rPr>
          <w:spacing w:val="-27"/>
          <w:w w:val="95"/>
        </w:rPr>
        <w:t xml:space="preserve"> </w:t>
      </w:r>
      <w:r>
        <w:rPr>
          <w:w w:val="95"/>
        </w:rPr>
        <w:t>are</w:t>
      </w:r>
      <w:r>
        <w:rPr>
          <w:spacing w:val="-27"/>
          <w:w w:val="95"/>
        </w:rPr>
        <w:t xml:space="preserve"> </w:t>
      </w:r>
      <w:r>
        <w:rPr>
          <w:w w:val="95"/>
        </w:rPr>
        <w:t>installed</w:t>
      </w:r>
      <w:r>
        <w:rPr>
          <w:spacing w:val="-27"/>
          <w:w w:val="95"/>
        </w:rPr>
        <w:t xml:space="preserve"> </w:t>
      </w:r>
      <w:r>
        <w:rPr>
          <w:w w:val="95"/>
        </w:rPr>
        <w:t>you</w:t>
      </w:r>
      <w:r>
        <w:rPr>
          <w:spacing w:val="-27"/>
          <w:w w:val="95"/>
        </w:rPr>
        <w:t xml:space="preserve"> </w:t>
      </w:r>
      <w:r>
        <w:rPr>
          <w:w w:val="95"/>
        </w:rPr>
        <w:t>can</w:t>
      </w:r>
      <w:r>
        <w:rPr>
          <w:spacing w:val="-27"/>
          <w:w w:val="95"/>
        </w:rPr>
        <w:t xml:space="preserve"> </w:t>
      </w:r>
      <w:r>
        <w:rPr>
          <w:w w:val="95"/>
        </w:rPr>
        <w:t>access</w:t>
      </w:r>
      <w:r>
        <w:rPr>
          <w:spacing w:val="-26"/>
          <w:w w:val="95"/>
        </w:rPr>
        <w:t xml:space="preserve"> </w:t>
      </w:r>
      <w:r>
        <w:rPr>
          <w:w w:val="95"/>
        </w:rPr>
        <w:t>users</w:t>
      </w:r>
      <w:r>
        <w:rPr>
          <w:spacing w:val="-27"/>
          <w:w w:val="95"/>
        </w:rPr>
        <w:t xml:space="preserve"> </w:t>
      </w:r>
      <w:r>
        <w:rPr>
          <w:w w:val="95"/>
        </w:rPr>
        <w:t>web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interface: </w:t>
      </w:r>
      <w:r>
        <w:t xml:space="preserve">ARACHNE </w:t>
      </w:r>
      <w:r>
        <w:t>Portal:</w:t>
      </w:r>
      <w:r>
        <w:rPr>
          <w:spacing w:val="-46"/>
        </w:rPr>
        <w:t xml:space="preserve"> </w:t>
      </w:r>
      <w:commentRangeStart w:id="19"/>
      <w:r>
        <w:t>https://&lt;</w:t>
      </w:r>
      <w:commentRangeEnd w:id="19"/>
      <w:r w:rsidR="00C1026C">
        <w:rPr>
          <w:rStyle w:val="CommentReference"/>
          <w:rFonts w:ascii="Courier" w:eastAsia="Courier" w:hAnsi="Courier" w:cs="Courier"/>
        </w:rPr>
        <w:commentReference w:id="19"/>
      </w:r>
      <w:r>
        <w:rPr>
          <w:rFonts w:ascii="Courier"/>
          <w:sz w:val="20"/>
        </w:rPr>
        <w:t>ARACHNE_PORTAL_HOST_NAME</w:t>
      </w:r>
      <w:r>
        <w:t>&gt;</w:t>
      </w:r>
    </w:p>
    <w:p w14:paraId="355F9C77" w14:textId="77777777" w:rsidR="00FA5C4F" w:rsidRDefault="00EA115D">
      <w:pPr>
        <w:spacing w:line="255" w:lineRule="exact"/>
        <w:ind w:left="1442"/>
        <w:rPr>
          <w:rFonts w:ascii="Arial"/>
        </w:rPr>
      </w:pPr>
      <w:r>
        <w:rPr>
          <w:rFonts w:ascii="Arial"/>
        </w:rPr>
        <w:t xml:space="preserve">ARACHNE </w:t>
      </w:r>
      <w:proofErr w:type="spellStart"/>
      <w:r>
        <w:rPr>
          <w:rFonts w:ascii="Arial"/>
        </w:rPr>
        <w:t>DataNode</w:t>
      </w:r>
      <w:proofErr w:type="spellEnd"/>
      <w:r>
        <w:rPr>
          <w:rFonts w:ascii="Arial"/>
        </w:rPr>
        <w:t>: https://&lt;</w:t>
      </w:r>
      <w:r>
        <w:rPr>
          <w:sz w:val="20"/>
        </w:rPr>
        <w:t>ARACHNE_DATANODE_HOST_NAME</w:t>
      </w:r>
      <w:r>
        <w:rPr>
          <w:rFonts w:ascii="Arial"/>
        </w:rPr>
        <w:t>&gt;</w:t>
      </w:r>
    </w:p>
    <w:p w14:paraId="355F9C78" w14:textId="77777777" w:rsidR="00FA5C4F" w:rsidRDefault="00FA5C4F">
      <w:pPr>
        <w:pStyle w:val="BodyText"/>
        <w:rPr>
          <w:rFonts w:ascii="Arial"/>
          <w:sz w:val="26"/>
        </w:rPr>
      </w:pPr>
    </w:p>
    <w:p w14:paraId="355F9C79" w14:textId="77777777" w:rsidR="00FA5C4F" w:rsidRDefault="00FA5C4F">
      <w:pPr>
        <w:pStyle w:val="BodyText"/>
        <w:spacing w:before="9"/>
        <w:rPr>
          <w:rFonts w:ascii="Arial"/>
          <w:sz w:val="29"/>
        </w:rPr>
      </w:pPr>
    </w:p>
    <w:p w14:paraId="355F9C7A" w14:textId="77777777" w:rsidR="00FA5C4F" w:rsidRDefault="00EA115D">
      <w:pPr>
        <w:pStyle w:val="Heading5"/>
        <w:spacing w:line="273" w:lineRule="auto"/>
        <w:ind w:right="1481"/>
      </w:pPr>
      <w:r>
        <w:rPr>
          <w:w w:val="95"/>
        </w:rPr>
        <w:t>Open</w:t>
      </w:r>
      <w:r>
        <w:rPr>
          <w:spacing w:val="-30"/>
          <w:w w:val="95"/>
        </w:rPr>
        <w:t xml:space="preserve"> </w:t>
      </w:r>
      <w:r>
        <w:rPr>
          <w:w w:val="95"/>
        </w:rPr>
        <w:t>ARACHNE</w:t>
      </w:r>
      <w:r>
        <w:rPr>
          <w:spacing w:val="-29"/>
          <w:w w:val="95"/>
        </w:rPr>
        <w:t xml:space="preserve"> </w:t>
      </w:r>
      <w:proofErr w:type="spellStart"/>
      <w:r>
        <w:rPr>
          <w:w w:val="95"/>
        </w:rPr>
        <w:t>DataNode</w:t>
      </w:r>
      <w:proofErr w:type="spellEnd"/>
      <w:r>
        <w:rPr>
          <w:spacing w:val="-29"/>
          <w:w w:val="95"/>
        </w:rPr>
        <w:t xml:space="preserve"> </w:t>
      </w:r>
      <w:r>
        <w:rPr>
          <w:w w:val="95"/>
        </w:rPr>
        <w:t>URL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browsers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register</w:t>
      </w:r>
      <w:r>
        <w:rPr>
          <w:spacing w:val="-29"/>
          <w:w w:val="95"/>
        </w:rPr>
        <w:t xml:space="preserve"> </w:t>
      </w:r>
      <w:r>
        <w:rPr>
          <w:w w:val="95"/>
        </w:rPr>
        <w:t>new</w:t>
      </w:r>
      <w:r>
        <w:rPr>
          <w:spacing w:val="-29"/>
          <w:w w:val="95"/>
        </w:rPr>
        <w:t xml:space="preserve"> </w:t>
      </w:r>
      <w:r>
        <w:rPr>
          <w:w w:val="95"/>
        </w:rPr>
        <w:t>account.</w:t>
      </w:r>
      <w:r>
        <w:rPr>
          <w:spacing w:val="-29"/>
          <w:w w:val="95"/>
        </w:rPr>
        <w:t xml:space="preserve"> </w:t>
      </w:r>
      <w:r>
        <w:rPr>
          <w:w w:val="95"/>
        </w:rPr>
        <w:t>After</w:t>
      </w:r>
      <w:r>
        <w:rPr>
          <w:spacing w:val="-29"/>
          <w:w w:val="95"/>
        </w:rPr>
        <w:t xml:space="preserve"> </w:t>
      </w:r>
      <w:r>
        <w:rPr>
          <w:w w:val="95"/>
        </w:rPr>
        <w:t>that</w:t>
      </w:r>
      <w:r>
        <w:rPr>
          <w:spacing w:val="-29"/>
          <w:w w:val="95"/>
        </w:rPr>
        <w:t xml:space="preserve"> </w:t>
      </w:r>
      <w:r>
        <w:rPr>
          <w:w w:val="95"/>
        </w:rPr>
        <w:t>you</w:t>
      </w:r>
      <w:r>
        <w:rPr>
          <w:spacing w:val="-29"/>
          <w:w w:val="95"/>
        </w:rPr>
        <w:t xml:space="preserve"> </w:t>
      </w:r>
      <w:r>
        <w:rPr>
          <w:w w:val="95"/>
        </w:rPr>
        <w:t>can</w:t>
      </w:r>
      <w:r>
        <w:rPr>
          <w:spacing w:val="-29"/>
          <w:w w:val="95"/>
        </w:rPr>
        <w:t xml:space="preserve"> </w:t>
      </w:r>
      <w:r>
        <w:rPr>
          <w:w w:val="95"/>
        </w:rPr>
        <w:t>login</w:t>
      </w:r>
      <w:r>
        <w:rPr>
          <w:spacing w:val="-29"/>
          <w:w w:val="95"/>
        </w:rPr>
        <w:t xml:space="preserve"> </w:t>
      </w:r>
      <w:r>
        <w:rPr>
          <w:w w:val="95"/>
        </w:rPr>
        <w:t>with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the </w:t>
      </w:r>
      <w:r>
        <w:t>same</w:t>
      </w:r>
      <w:r>
        <w:rPr>
          <w:spacing w:val="-15"/>
        </w:rPr>
        <w:t xml:space="preserve"> </w:t>
      </w:r>
      <w:r>
        <w:t>account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ARACHNE</w:t>
      </w:r>
      <w:r>
        <w:rPr>
          <w:spacing w:val="-16"/>
        </w:rPr>
        <w:t xml:space="preserve"> </w:t>
      </w:r>
      <w:r>
        <w:t>Portal.</w:t>
      </w:r>
    </w:p>
    <w:p w14:paraId="355F9C7B" w14:textId="77777777" w:rsidR="00FA5C4F" w:rsidRDefault="00FA5C4F">
      <w:pPr>
        <w:spacing w:line="273" w:lineRule="auto"/>
        <w:sectPr w:rsidR="00FA5C4F">
          <w:pgSz w:w="12240" w:h="15840"/>
          <w:pgMar w:top="1280" w:right="0" w:bottom="1240" w:left="0" w:header="266" w:footer="1052" w:gutter="0"/>
          <w:cols w:space="720"/>
        </w:sectPr>
      </w:pPr>
    </w:p>
    <w:p w14:paraId="355F9C7C" w14:textId="77777777" w:rsidR="00FA5C4F" w:rsidRDefault="00FA5C4F">
      <w:pPr>
        <w:pStyle w:val="BodyText"/>
        <w:spacing w:before="11"/>
        <w:rPr>
          <w:rFonts w:ascii="Arial"/>
          <w:sz w:val="14"/>
        </w:rPr>
      </w:pPr>
    </w:p>
    <w:p w14:paraId="355F9C7D" w14:textId="77777777" w:rsidR="00FA5C4F" w:rsidRDefault="00EA115D">
      <w:pPr>
        <w:pStyle w:val="BodyText"/>
        <w:ind w:left="2651"/>
        <w:rPr>
          <w:rFonts w:ascii="Arial"/>
        </w:rPr>
      </w:pPr>
      <w:r>
        <w:rPr>
          <w:rFonts w:ascii="Arial"/>
          <w:noProof/>
        </w:rPr>
        <w:drawing>
          <wp:inline distT="0" distB="0" distL="0" distR="0" wp14:anchorId="355F9C8F" wp14:editId="355F9C90">
            <wp:extent cx="4450927" cy="457028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927" cy="457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9C7E" w14:textId="77777777" w:rsidR="00FA5C4F" w:rsidRDefault="00EA115D">
      <w:pPr>
        <w:pStyle w:val="Heading5"/>
        <w:spacing w:before="99"/>
      </w:pPr>
      <w:r>
        <w:t xml:space="preserve">The first user registered in ARACHNE </w:t>
      </w:r>
      <w:proofErr w:type="spellStart"/>
      <w:r>
        <w:t>DataNode</w:t>
      </w:r>
      <w:proofErr w:type="spellEnd"/>
      <w:r>
        <w:t xml:space="preserve"> automatically becomes Administrator of application.</w:t>
      </w:r>
    </w:p>
    <w:p w14:paraId="355F9C7F" w14:textId="77777777" w:rsidR="00FA5C4F" w:rsidRDefault="00FA5C4F">
      <w:pPr>
        <w:pStyle w:val="BodyText"/>
        <w:rPr>
          <w:rFonts w:ascii="Arial"/>
          <w:sz w:val="26"/>
        </w:rPr>
      </w:pPr>
    </w:p>
    <w:p w14:paraId="355F9C80" w14:textId="77777777" w:rsidR="00FA5C4F" w:rsidRDefault="00FA5C4F">
      <w:pPr>
        <w:pStyle w:val="BodyText"/>
        <w:spacing w:before="10"/>
        <w:rPr>
          <w:rFonts w:ascii="Arial"/>
          <w:sz w:val="36"/>
        </w:rPr>
      </w:pPr>
    </w:p>
    <w:p w14:paraId="355F9C81" w14:textId="77777777" w:rsidR="00FA5C4F" w:rsidRDefault="00EA115D">
      <w:pPr>
        <w:ind w:left="1442"/>
        <w:rPr>
          <w:rFonts w:ascii="Arial"/>
          <w:sz w:val="32"/>
        </w:rPr>
      </w:pPr>
      <w:bookmarkStart w:id="20" w:name="_TOC_250000"/>
      <w:bookmarkEnd w:id="20"/>
      <w:r>
        <w:rPr>
          <w:rFonts w:ascii="Arial"/>
          <w:color w:val="2E74B5"/>
          <w:sz w:val="32"/>
        </w:rPr>
        <w:t>Data Source Registration</w:t>
      </w:r>
    </w:p>
    <w:p w14:paraId="355F9C82" w14:textId="24AFC433" w:rsidR="00FA5C4F" w:rsidRDefault="00EA115D">
      <w:pPr>
        <w:pStyle w:val="Heading5"/>
        <w:spacing w:before="297" w:line="273" w:lineRule="auto"/>
        <w:ind w:right="1481"/>
      </w:pPr>
      <w:r>
        <w:t>After</w:t>
      </w:r>
      <w:r>
        <w:rPr>
          <w:spacing w:val="-40"/>
        </w:rPr>
        <w:t xml:space="preserve"> </w:t>
      </w:r>
      <w:r>
        <w:t>first</w:t>
      </w:r>
      <w:r>
        <w:rPr>
          <w:spacing w:val="-39"/>
        </w:rPr>
        <w:t xml:space="preserve"> </w:t>
      </w:r>
      <w:r>
        <w:t>login</w:t>
      </w:r>
      <w:r>
        <w:rPr>
          <w:spacing w:val="-39"/>
        </w:rPr>
        <w:t xml:space="preserve"> </w:t>
      </w:r>
      <w:r>
        <w:t>you</w:t>
      </w:r>
      <w:r>
        <w:rPr>
          <w:spacing w:val="-39"/>
        </w:rPr>
        <w:t xml:space="preserve"> </w:t>
      </w:r>
      <w:r>
        <w:t>will</w:t>
      </w:r>
      <w:r>
        <w:rPr>
          <w:spacing w:val="-40"/>
        </w:rPr>
        <w:t xml:space="preserve"> </w:t>
      </w:r>
      <w:r>
        <w:t>be</w:t>
      </w:r>
      <w:r>
        <w:rPr>
          <w:spacing w:val="-39"/>
        </w:rPr>
        <w:t xml:space="preserve"> </w:t>
      </w:r>
      <w:r>
        <w:t>redirected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CDM</w:t>
      </w:r>
      <w:r>
        <w:rPr>
          <w:spacing w:val="-40"/>
        </w:rPr>
        <w:t xml:space="preserve"> </w:t>
      </w:r>
      <w:r>
        <w:t>Data</w:t>
      </w:r>
      <w:r>
        <w:rPr>
          <w:spacing w:val="-40"/>
        </w:rPr>
        <w:t xml:space="preserve"> </w:t>
      </w:r>
      <w:r>
        <w:t>Sources</w:t>
      </w:r>
      <w:r>
        <w:rPr>
          <w:spacing w:val="-39"/>
        </w:rPr>
        <w:t xml:space="preserve"> </w:t>
      </w:r>
      <w:r>
        <w:t>list.</w:t>
      </w:r>
      <w:r>
        <w:rPr>
          <w:spacing w:val="-39"/>
        </w:rPr>
        <w:t xml:space="preserve"> </w:t>
      </w:r>
      <w:r>
        <w:t>Click</w:t>
      </w:r>
      <w:r>
        <w:rPr>
          <w:spacing w:val="-39"/>
        </w:rPr>
        <w:t xml:space="preserve"> </w:t>
      </w:r>
      <w:r>
        <w:t>on</w:t>
      </w:r>
      <w:r>
        <w:rPr>
          <w:spacing w:val="-40"/>
        </w:rPr>
        <w:t xml:space="preserve"> </w:t>
      </w:r>
      <w:proofErr w:type="gramStart"/>
      <w:ins w:id="21" w:author="Peter Rijnbeek" w:date="2019-07-11T21:20:00Z">
        <w:r w:rsidR="003A3C95">
          <w:rPr>
            <w:spacing w:val="-40"/>
          </w:rPr>
          <w:t xml:space="preserve">the  </w:t>
        </w:r>
      </w:ins>
      <w:r>
        <w:t>+</w:t>
      </w:r>
      <w:proofErr w:type="gramEnd"/>
      <w:r>
        <w:rPr>
          <w:spacing w:val="-39"/>
        </w:rPr>
        <w:t xml:space="preserve"> </w:t>
      </w:r>
      <w:r>
        <w:t>icon</w:t>
      </w:r>
      <w:r>
        <w:rPr>
          <w:spacing w:val="-39"/>
        </w:rPr>
        <w:t xml:space="preserve"> </w:t>
      </w:r>
      <w:r>
        <w:t>at</w:t>
      </w:r>
      <w:r>
        <w:rPr>
          <w:spacing w:val="-39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top</w:t>
      </w:r>
      <w:r>
        <w:rPr>
          <w:spacing w:val="-39"/>
        </w:rPr>
        <w:t xml:space="preserve"> </w:t>
      </w:r>
      <w:r>
        <w:t>right</w:t>
      </w:r>
      <w:r>
        <w:rPr>
          <w:spacing w:val="-39"/>
        </w:rPr>
        <w:t xml:space="preserve"> </w:t>
      </w:r>
      <w:r>
        <w:t>corner. Modal</w:t>
      </w:r>
      <w:r>
        <w:rPr>
          <w:spacing w:val="-16"/>
        </w:rPr>
        <w:t xml:space="preserve"> </w:t>
      </w:r>
      <w:r>
        <w:t>dialog</w:t>
      </w:r>
      <w:r>
        <w:rPr>
          <w:spacing w:val="-16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opened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provide</w:t>
      </w:r>
      <w:r>
        <w:rPr>
          <w:spacing w:val="-17"/>
        </w:rPr>
        <w:t xml:space="preserve"> </w:t>
      </w:r>
      <w:r>
        <w:t>connecti</w:t>
      </w:r>
      <w:bookmarkStart w:id="22" w:name="_GoBack"/>
      <w:bookmarkEnd w:id="22"/>
      <w:r>
        <w:t>on</w:t>
      </w:r>
      <w:r>
        <w:rPr>
          <w:spacing w:val="-16"/>
        </w:rPr>
        <w:t xml:space="preserve"> </w:t>
      </w:r>
      <w:r>
        <w:t>details:</w:t>
      </w:r>
    </w:p>
    <w:p w14:paraId="355F9C83" w14:textId="77777777" w:rsidR="00FA5C4F" w:rsidRDefault="00FA5C4F">
      <w:pPr>
        <w:spacing w:line="273" w:lineRule="auto"/>
        <w:sectPr w:rsidR="00FA5C4F">
          <w:pgSz w:w="12240" w:h="15840"/>
          <w:pgMar w:top="1280" w:right="0" w:bottom="1240" w:left="0" w:header="266" w:footer="1052" w:gutter="0"/>
          <w:cols w:space="720"/>
        </w:sectPr>
      </w:pPr>
    </w:p>
    <w:p w14:paraId="355F9C84" w14:textId="77777777" w:rsidR="00FA5C4F" w:rsidRDefault="00FA5C4F">
      <w:pPr>
        <w:pStyle w:val="BodyText"/>
        <w:spacing w:before="11"/>
        <w:rPr>
          <w:rFonts w:ascii="Arial"/>
          <w:sz w:val="14"/>
        </w:rPr>
      </w:pPr>
    </w:p>
    <w:p w14:paraId="355F9C85" w14:textId="77777777" w:rsidR="00FA5C4F" w:rsidRDefault="00EA115D">
      <w:pPr>
        <w:pStyle w:val="BodyText"/>
        <w:ind w:left="3621"/>
        <w:rPr>
          <w:rFonts w:ascii="Arial"/>
        </w:rPr>
      </w:pPr>
      <w:r>
        <w:rPr>
          <w:rFonts w:ascii="Arial"/>
          <w:noProof/>
        </w:rPr>
        <w:drawing>
          <wp:inline distT="0" distB="0" distL="0" distR="0" wp14:anchorId="355F9C91" wp14:editId="355F9C92">
            <wp:extent cx="3170736" cy="506006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736" cy="506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9C86" w14:textId="77777777" w:rsidR="00FA5C4F" w:rsidRDefault="00FA5C4F">
      <w:pPr>
        <w:pStyle w:val="BodyText"/>
        <w:rPr>
          <w:rFonts w:ascii="Arial"/>
        </w:rPr>
      </w:pPr>
    </w:p>
    <w:p w14:paraId="355F9C87" w14:textId="77777777" w:rsidR="00FA5C4F" w:rsidRDefault="00FA5C4F">
      <w:pPr>
        <w:pStyle w:val="BodyText"/>
        <w:rPr>
          <w:rFonts w:ascii="Arial"/>
          <w:sz w:val="26"/>
        </w:rPr>
      </w:pPr>
    </w:p>
    <w:p w14:paraId="355F9C88" w14:textId="77777777" w:rsidR="00FA5C4F" w:rsidRDefault="00EA115D">
      <w:pPr>
        <w:pStyle w:val="Heading5"/>
        <w:spacing w:before="104"/>
      </w:pPr>
      <w:r>
        <w:t>Fill the form with details. Connection string should be in JDBC connection string format like:</w:t>
      </w:r>
    </w:p>
    <w:p w14:paraId="355F9C89" w14:textId="77777777" w:rsidR="00FA5C4F" w:rsidRDefault="00EA115D">
      <w:pPr>
        <w:spacing w:before="209"/>
        <w:ind w:left="1442"/>
        <w:rPr>
          <w:sz w:val="17"/>
        </w:rPr>
      </w:pPr>
      <w:proofErr w:type="spellStart"/>
      <w:proofErr w:type="gramStart"/>
      <w:r>
        <w:rPr>
          <w:color w:val="222222"/>
          <w:sz w:val="17"/>
        </w:rPr>
        <w:t>jdbc:postgresql</w:t>
      </w:r>
      <w:proofErr w:type="spellEnd"/>
      <w:r>
        <w:rPr>
          <w:color w:val="222222"/>
          <w:sz w:val="17"/>
        </w:rPr>
        <w:t>://postgresdb.server.com:5432/</w:t>
      </w:r>
      <w:proofErr w:type="spellStart"/>
      <w:r>
        <w:rPr>
          <w:color w:val="222222"/>
          <w:sz w:val="17"/>
        </w:rPr>
        <w:t>cdm_database</w:t>
      </w:r>
      <w:proofErr w:type="spellEnd"/>
      <w:proofErr w:type="gramEnd"/>
    </w:p>
    <w:p w14:paraId="355F9C8A" w14:textId="77777777" w:rsidR="00FA5C4F" w:rsidRDefault="00FA5C4F">
      <w:pPr>
        <w:pStyle w:val="BodyText"/>
        <w:rPr>
          <w:sz w:val="16"/>
        </w:rPr>
      </w:pPr>
    </w:p>
    <w:p w14:paraId="355F9C8B" w14:textId="77777777" w:rsidR="00FA5C4F" w:rsidRDefault="00FA5C4F">
      <w:pPr>
        <w:pStyle w:val="BodyText"/>
        <w:rPr>
          <w:sz w:val="16"/>
        </w:rPr>
      </w:pPr>
    </w:p>
    <w:p w14:paraId="355F9C8C" w14:textId="77777777" w:rsidR="00FA5C4F" w:rsidRDefault="00EA115D">
      <w:pPr>
        <w:pStyle w:val="Heading5"/>
        <w:spacing w:before="133" w:line="278" w:lineRule="auto"/>
        <w:ind w:right="1481"/>
      </w:pPr>
      <w:r>
        <w:t>After</w:t>
      </w:r>
      <w:r>
        <w:rPr>
          <w:spacing w:val="-40"/>
        </w:rPr>
        <w:t xml:space="preserve"> </w:t>
      </w:r>
      <w:r>
        <w:t>Data</w:t>
      </w:r>
      <w:r>
        <w:rPr>
          <w:spacing w:val="-40"/>
        </w:rPr>
        <w:t xml:space="preserve"> </w:t>
      </w:r>
      <w:r>
        <w:t>Source</w:t>
      </w:r>
      <w:r>
        <w:rPr>
          <w:spacing w:val="-40"/>
        </w:rPr>
        <w:t xml:space="preserve"> </w:t>
      </w:r>
      <w:r>
        <w:t>is</w:t>
      </w:r>
      <w:r>
        <w:rPr>
          <w:spacing w:val="-40"/>
        </w:rPr>
        <w:t xml:space="preserve"> </w:t>
      </w:r>
      <w:r>
        <w:t>created,</w:t>
      </w:r>
      <w:r>
        <w:rPr>
          <w:spacing w:val="-40"/>
        </w:rPr>
        <w:t xml:space="preserve"> </w:t>
      </w:r>
      <w:r>
        <w:t>click</w:t>
      </w:r>
      <w:r>
        <w:rPr>
          <w:spacing w:val="-41"/>
        </w:rPr>
        <w:t xml:space="preserve"> </w:t>
      </w:r>
      <w:r>
        <w:t>“Publish”</w:t>
      </w:r>
      <w:r>
        <w:rPr>
          <w:spacing w:val="-40"/>
        </w:rPr>
        <w:t xml:space="preserve"> </w:t>
      </w:r>
      <w:r>
        <w:t>button</w:t>
      </w:r>
      <w:r>
        <w:rPr>
          <w:spacing w:val="-40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list.</w:t>
      </w:r>
      <w:r>
        <w:rPr>
          <w:spacing w:val="-40"/>
        </w:rPr>
        <w:t xml:space="preserve"> </w:t>
      </w:r>
      <w:r>
        <w:t>You</w:t>
      </w:r>
      <w:r>
        <w:rPr>
          <w:spacing w:val="-40"/>
        </w:rPr>
        <w:t xml:space="preserve"> </w:t>
      </w:r>
      <w:r>
        <w:t>will</w:t>
      </w:r>
      <w:r>
        <w:rPr>
          <w:spacing w:val="-40"/>
        </w:rPr>
        <w:t xml:space="preserve"> </w:t>
      </w:r>
      <w:r>
        <w:t>need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fill</w:t>
      </w:r>
      <w:r>
        <w:rPr>
          <w:spacing w:val="-40"/>
        </w:rPr>
        <w:t xml:space="preserve"> </w:t>
      </w:r>
      <w:r>
        <w:t>additional</w:t>
      </w:r>
      <w:r>
        <w:rPr>
          <w:spacing w:val="-40"/>
        </w:rPr>
        <w:t xml:space="preserve"> </w:t>
      </w:r>
      <w:r>
        <w:t>information about</w:t>
      </w:r>
      <w:r>
        <w:rPr>
          <w:spacing w:val="-17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Source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users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ARACHNE</w:t>
      </w:r>
      <w:r>
        <w:rPr>
          <w:spacing w:val="-16"/>
        </w:rPr>
        <w:t xml:space="preserve"> </w:t>
      </w:r>
      <w:r>
        <w:t>Portal.</w:t>
      </w:r>
    </w:p>
    <w:sectPr w:rsidR="00FA5C4F">
      <w:pgSz w:w="12240" w:h="15840"/>
      <w:pgMar w:top="1280" w:right="0" w:bottom="1240" w:left="0" w:header="266" w:footer="1052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eter Rijnbeek" w:date="2019-07-11T21:06:00Z" w:initials="PR">
    <w:p w14:paraId="1E4C6555" w14:textId="22EDC498" w:rsidR="00361249" w:rsidRDefault="00361249">
      <w:pPr>
        <w:pStyle w:val="CommentText"/>
      </w:pPr>
      <w:r>
        <w:rPr>
          <w:rStyle w:val="CommentReference"/>
        </w:rPr>
        <w:annotationRef/>
      </w:r>
      <w:r>
        <w:t xml:space="preserve">Suggest </w:t>
      </w:r>
      <w:proofErr w:type="gramStart"/>
      <w:r>
        <w:t>to add</w:t>
      </w:r>
      <w:proofErr w:type="gramEnd"/>
      <w:r>
        <w:t xml:space="preserve"> a short introduction where this document is about</w:t>
      </w:r>
      <w:r w:rsidR="004044AB">
        <w:t>.</w:t>
      </w:r>
    </w:p>
  </w:comment>
  <w:comment w:id="3" w:author="Peter Rijnbeek" w:date="2019-07-11T21:10:00Z" w:initials="PR">
    <w:p w14:paraId="5BA0256D" w14:textId="0922C3BE" w:rsidR="00CA197C" w:rsidRDefault="00CA197C">
      <w:pPr>
        <w:pStyle w:val="CommentText"/>
      </w:pPr>
      <w:r>
        <w:rPr>
          <w:rStyle w:val="CommentReference"/>
        </w:rPr>
        <w:annotationRef/>
      </w:r>
      <w:r>
        <w:t>Does Arachne also work on a Windows Server since you say recommended?</w:t>
      </w:r>
    </w:p>
  </w:comment>
  <w:comment w:id="6" w:author="Peter Rijnbeek" w:date="2019-07-11T21:12:00Z" w:initials="PR">
    <w:p w14:paraId="37DB5B0C" w14:textId="32ECF8DB" w:rsidR="00983B8B" w:rsidRDefault="00983B8B">
      <w:pPr>
        <w:pStyle w:val="CommentText"/>
      </w:pPr>
      <w:r>
        <w:rPr>
          <w:rStyle w:val="CommentReference"/>
        </w:rPr>
        <w:annotationRef/>
      </w:r>
      <w:r>
        <w:t>Does this mean only on this or as an example?</w:t>
      </w:r>
    </w:p>
  </w:comment>
  <w:comment w:id="17" w:author="Peter Rijnbeek" w:date="2019-07-11T21:17:00Z" w:initials="PR">
    <w:p w14:paraId="2AEFA861" w14:textId="28E3816C" w:rsidR="00C35E9A" w:rsidRDefault="00C35E9A">
      <w:pPr>
        <w:pStyle w:val="CommentText"/>
      </w:pPr>
      <w:r>
        <w:rPr>
          <w:rStyle w:val="CommentReference"/>
        </w:rPr>
        <w:annotationRef/>
      </w:r>
      <w:r>
        <w:t xml:space="preserve">Just be sure. Currently, it does not make sense to install a data node on our internal </w:t>
      </w:r>
      <w:r w:rsidR="007A0E1C">
        <w:t xml:space="preserve">offline </w:t>
      </w:r>
      <w:r>
        <w:t xml:space="preserve">network </w:t>
      </w:r>
      <w:r w:rsidR="007A0E1C">
        <w:t xml:space="preserve">at EMC </w:t>
      </w:r>
      <w:r>
        <w:t xml:space="preserve">since it will not do anything </w:t>
      </w:r>
      <w:proofErr w:type="gramStart"/>
      <w:r>
        <w:t>correct</w:t>
      </w:r>
      <w:r w:rsidR="007A0E1C">
        <w:t>?</w:t>
      </w:r>
      <w:proofErr w:type="gramEnd"/>
    </w:p>
  </w:comment>
  <w:comment w:id="19" w:author="Peter Rijnbeek" w:date="2019-07-11T21:16:00Z" w:initials="PR">
    <w:p w14:paraId="1412212D" w14:textId="34A7F85C" w:rsidR="00C1026C" w:rsidRDefault="00C1026C">
      <w:pPr>
        <w:pStyle w:val="CommentText"/>
      </w:pPr>
      <w:r>
        <w:rPr>
          <w:rStyle w:val="CommentReference"/>
        </w:rPr>
        <w:annotationRef/>
      </w:r>
      <w:r>
        <w:t xml:space="preserve">How come this is automatically over http? </w:t>
      </w:r>
      <w:r w:rsidR="00C60C03">
        <w:t xml:space="preserve">This assumes the server already that docker is on has </w:t>
      </w:r>
      <w:proofErr w:type="spellStart"/>
      <w:r w:rsidR="00C60C03">
        <w:t>ssl</w:t>
      </w:r>
      <w:proofErr w:type="spellEnd"/>
      <w:r w:rsidR="00C60C03">
        <w:t xml:space="preserve"> certificate setup I assume? Does this need</w:t>
      </w:r>
      <w:r w:rsidR="00C35E9A">
        <w:t xml:space="preserve"> to be explained somewhere?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4C6555" w15:done="0"/>
  <w15:commentEx w15:paraId="5BA0256D" w15:done="0"/>
  <w15:commentEx w15:paraId="37DB5B0C" w15:done="0"/>
  <w15:commentEx w15:paraId="2AEFA861" w15:done="0"/>
  <w15:commentEx w15:paraId="141221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4C6555" w16cid:durableId="20D2233C"/>
  <w16cid:commentId w16cid:paraId="5BA0256D" w16cid:durableId="20D2242B"/>
  <w16cid:commentId w16cid:paraId="37DB5B0C" w16cid:durableId="20D224BC"/>
  <w16cid:commentId w16cid:paraId="2AEFA861" w16cid:durableId="20D225EA"/>
  <w16cid:commentId w16cid:paraId="1412212D" w16cid:durableId="20D225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C3C63" w14:textId="77777777" w:rsidR="00EA115D" w:rsidRDefault="00EA115D">
      <w:r>
        <w:separator/>
      </w:r>
    </w:p>
  </w:endnote>
  <w:endnote w:type="continuationSeparator" w:id="0">
    <w:p w14:paraId="096569DC" w14:textId="77777777" w:rsidR="00EA115D" w:rsidRDefault="00EA1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F9C94" w14:textId="77777777" w:rsidR="00FA5C4F" w:rsidRDefault="00EA115D">
    <w:pPr>
      <w:pStyle w:val="BodyText"/>
      <w:spacing w:line="14" w:lineRule="auto"/>
    </w:pPr>
    <w:r>
      <w:pict w14:anchorId="355F9C9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32.55pt;margin-top:728.4pt;width:9.6pt;height:15.5pt;z-index:-85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55F9C9B" w14:textId="77777777" w:rsidR="00FA5C4F" w:rsidRDefault="00EA115D">
                <w:pPr>
                  <w:spacing w:before="24"/>
                  <w:ind w:left="4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9EF83" w14:textId="77777777" w:rsidR="00EA115D" w:rsidRDefault="00EA115D">
      <w:r>
        <w:separator/>
      </w:r>
    </w:p>
  </w:footnote>
  <w:footnote w:type="continuationSeparator" w:id="0">
    <w:p w14:paraId="34C72A8F" w14:textId="77777777" w:rsidR="00EA115D" w:rsidRDefault="00EA1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F9C93" w14:textId="77777777" w:rsidR="00FA5C4F" w:rsidRDefault="00EA115D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68426847" behindDoc="1" locked="0" layoutInCell="1" allowOverlap="1" wp14:anchorId="355F9C95" wp14:editId="355F9C96">
          <wp:simplePos x="0" y="0"/>
          <wp:positionH relativeFrom="page">
            <wp:posOffset>6517535</wp:posOffset>
          </wp:positionH>
          <wp:positionV relativeFrom="page">
            <wp:posOffset>169203</wp:posOffset>
          </wp:positionV>
          <wp:extent cx="735965" cy="65087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5965" cy="650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55F9C9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71.15pt;margin-top:35.3pt;width:215.1pt;height:27.7pt;z-index:-85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55F9C99" w14:textId="77777777" w:rsidR="00FA5C4F" w:rsidRDefault="00EA115D">
                <w:pPr>
                  <w:spacing w:before="24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Odysseus Data Services, Inc.</w:t>
                </w:r>
              </w:p>
              <w:p w14:paraId="355F9C9A" w14:textId="77777777" w:rsidR="00FA5C4F" w:rsidRDefault="00EA115D">
                <w:pPr>
                  <w:pStyle w:val="BodyText"/>
                  <w:spacing w:before="15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w w:val="90"/>
                  </w:rPr>
                  <w:t>ARACHNE Community Edition – Deployment Manual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24081"/>
    <w:multiLevelType w:val="hybridMultilevel"/>
    <w:tmpl w:val="8B34CA9E"/>
    <w:lvl w:ilvl="0" w:tplc="B55AD4CA">
      <w:numFmt w:val="bullet"/>
      <w:lvlText w:val="-"/>
      <w:lvlJc w:val="left"/>
      <w:pPr>
        <w:ind w:left="1847" w:hanging="360"/>
      </w:pPr>
      <w:rPr>
        <w:rFonts w:ascii="Arial" w:eastAsia="Arial" w:hAnsi="Arial" w:cs="Arial" w:hint="default"/>
        <w:w w:val="92"/>
        <w:sz w:val="22"/>
        <w:szCs w:val="22"/>
      </w:rPr>
    </w:lvl>
    <w:lvl w:ilvl="1" w:tplc="E780CF68">
      <w:numFmt w:val="bullet"/>
      <w:lvlText w:val="o"/>
      <w:lvlJc w:val="left"/>
      <w:pPr>
        <w:ind w:left="2567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78909796">
      <w:numFmt w:val="bullet"/>
      <w:lvlText w:val="•"/>
      <w:lvlJc w:val="left"/>
      <w:pPr>
        <w:ind w:left="3635" w:hanging="360"/>
      </w:pPr>
      <w:rPr>
        <w:rFonts w:hint="default"/>
      </w:rPr>
    </w:lvl>
    <w:lvl w:ilvl="3" w:tplc="01B4D5E2">
      <w:numFmt w:val="bullet"/>
      <w:lvlText w:val="•"/>
      <w:lvlJc w:val="left"/>
      <w:pPr>
        <w:ind w:left="4711" w:hanging="360"/>
      </w:pPr>
      <w:rPr>
        <w:rFonts w:hint="default"/>
      </w:rPr>
    </w:lvl>
    <w:lvl w:ilvl="4" w:tplc="F110AB72">
      <w:numFmt w:val="bullet"/>
      <w:lvlText w:val="•"/>
      <w:lvlJc w:val="left"/>
      <w:pPr>
        <w:ind w:left="5786" w:hanging="360"/>
      </w:pPr>
      <w:rPr>
        <w:rFonts w:hint="default"/>
      </w:rPr>
    </w:lvl>
    <w:lvl w:ilvl="5" w:tplc="A746D6B4">
      <w:numFmt w:val="bullet"/>
      <w:lvlText w:val="•"/>
      <w:lvlJc w:val="left"/>
      <w:pPr>
        <w:ind w:left="6862" w:hanging="360"/>
      </w:pPr>
      <w:rPr>
        <w:rFonts w:hint="default"/>
      </w:rPr>
    </w:lvl>
    <w:lvl w:ilvl="6" w:tplc="67C44B46">
      <w:numFmt w:val="bullet"/>
      <w:lvlText w:val="•"/>
      <w:lvlJc w:val="left"/>
      <w:pPr>
        <w:ind w:left="7937" w:hanging="360"/>
      </w:pPr>
      <w:rPr>
        <w:rFonts w:hint="default"/>
      </w:rPr>
    </w:lvl>
    <w:lvl w:ilvl="7" w:tplc="3594C7A8">
      <w:numFmt w:val="bullet"/>
      <w:lvlText w:val="•"/>
      <w:lvlJc w:val="left"/>
      <w:pPr>
        <w:ind w:left="9013" w:hanging="360"/>
      </w:pPr>
      <w:rPr>
        <w:rFonts w:hint="default"/>
      </w:rPr>
    </w:lvl>
    <w:lvl w:ilvl="8" w:tplc="F8080E6A">
      <w:numFmt w:val="bullet"/>
      <w:lvlText w:val="•"/>
      <w:lvlJc w:val="left"/>
      <w:pPr>
        <w:ind w:left="10088" w:hanging="36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eter Rijnbeek">
    <w15:presenceInfo w15:providerId="AD" w15:userId="S::p.rijnbeek@mi-erasmusmc.nl::f37be689-a904-4de8-9d49-166eee0435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5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5C4F"/>
    <w:rsid w:val="00005632"/>
    <w:rsid w:val="00361249"/>
    <w:rsid w:val="00375A51"/>
    <w:rsid w:val="003A3C95"/>
    <w:rsid w:val="004044AB"/>
    <w:rsid w:val="007A0E1C"/>
    <w:rsid w:val="00983B8B"/>
    <w:rsid w:val="00C1026C"/>
    <w:rsid w:val="00C35E9A"/>
    <w:rsid w:val="00C60C03"/>
    <w:rsid w:val="00CA197C"/>
    <w:rsid w:val="00EA115D"/>
    <w:rsid w:val="00FA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55F9BA8"/>
  <w15:docId w15:val="{2F1EE984-ADEA-224D-9B24-C9F5AE3A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" w:eastAsia="Courier" w:hAnsi="Courier" w:cs="Courier"/>
    </w:rPr>
  </w:style>
  <w:style w:type="paragraph" w:styleId="Heading1">
    <w:name w:val="heading 1"/>
    <w:basedOn w:val="Normal"/>
    <w:uiPriority w:val="9"/>
    <w:qFormat/>
    <w:pPr>
      <w:ind w:left="1442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42"/>
      <w:outlineLvl w:val="1"/>
    </w:pPr>
    <w:rPr>
      <w:rFonts w:ascii="Arial" w:eastAsia="Arial" w:hAnsi="Arial" w:cs="Arial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7"/>
      <w:ind w:right="1360"/>
      <w:jc w:val="right"/>
      <w:outlineLvl w:val="2"/>
    </w:pPr>
    <w:rPr>
      <w:rFonts w:ascii="Arial" w:eastAsia="Arial" w:hAnsi="Arial" w:cs="Arial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79"/>
      <w:ind w:left="1442"/>
      <w:outlineLvl w:val="3"/>
    </w:pPr>
    <w:rPr>
      <w:rFonts w:ascii="Arial" w:eastAsia="Arial" w:hAnsi="Arial" w:cs="Arial"/>
      <w:b/>
      <w:bCs/>
    </w:rPr>
  </w:style>
  <w:style w:type="paragraph" w:styleId="Heading5">
    <w:name w:val="heading 5"/>
    <w:basedOn w:val="Normal"/>
    <w:uiPriority w:val="9"/>
    <w:unhideWhenUsed/>
    <w:qFormat/>
    <w:pPr>
      <w:ind w:left="1442"/>
      <w:outlineLvl w:val="4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5"/>
      <w:ind w:left="1442"/>
    </w:pPr>
    <w:rPr>
      <w:rFonts w:ascii="Arial" w:eastAsia="Arial" w:hAnsi="Arial" w:cs="Arial"/>
    </w:rPr>
  </w:style>
  <w:style w:type="paragraph" w:styleId="TOC2">
    <w:name w:val="toc 2"/>
    <w:basedOn w:val="Normal"/>
    <w:uiPriority w:val="1"/>
    <w:qFormat/>
    <w:pPr>
      <w:spacing w:before="136"/>
      <w:ind w:left="1662"/>
    </w:pPr>
    <w:rPr>
      <w:rFonts w:ascii="Arial" w:eastAsia="Arial" w:hAnsi="Arial" w:cs="Arial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2567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3612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2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249"/>
    <w:rPr>
      <w:rFonts w:ascii="Courier" w:eastAsia="Courier" w:hAnsi="Courier" w:cs="Courier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2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249"/>
    <w:rPr>
      <w:rFonts w:ascii="Courier" w:eastAsia="Courier" w:hAnsi="Courier" w:cs="Courier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24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249"/>
    <w:rPr>
      <w:rFonts w:ascii="Times New Roman" w:eastAsia="Courier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regory.klebanov@odysseusinc.com" TargetMode="External"/><Relationship Id="rId5" Type="http://schemas.openxmlformats.org/officeDocument/2006/relationships/styles" Target="styles.xml"/><Relationship Id="rId15" Type="http://schemas.microsoft.com/office/2011/relationships/commentsExtended" Target="commentsExtended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1C465E3A45C48B93DD86B7F992A90" ma:contentTypeVersion="5" ma:contentTypeDescription="Create a new document." ma:contentTypeScope="" ma:versionID="d5bd45b2c9ae2833adca4174c5739463">
  <xsd:schema xmlns:xsd="http://www.w3.org/2001/XMLSchema" xmlns:xs="http://www.w3.org/2001/XMLSchema" xmlns:p="http://schemas.microsoft.com/office/2006/metadata/properties" xmlns:ns2="41AF6C2A-D522-4E78-BF65-EA3FD212A6A6" xmlns:ns3="d6bf531f-3092-4c04-90fe-aeb64c02a9a0" xmlns:ns4="41af6c2a-d522-4e78-bf65-ea3fd212a6a6" targetNamespace="http://schemas.microsoft.com/office/2006/metadata/properties" ma:root="true" ma:fieldsID="8b6ec11f40540427c72d306baaf1e39e" ns2:_="" ns3:_="" ns4:_="">
    <xsd:import namespace="41AF6C2A-D522-4E78-BF65-EA3FD212A6A6"/>
    <xsd:import namespace="d6bf531f-3092-4c04-90fe-aeb64c02a9a0"/>
    <xsd:import namespace="41af6c2a-d522-4e78-bf65-ea3fd212a6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F6C2A-D522-4E78-BF65-EA3FD212A6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f531f-3092-4c04-90fe-aeb64c02a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f6c2a-d522-4e78-bf65-ea3fd212a6a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A3F247-76D6-48B6-B3AB-2F11BF479B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AF6C2A-D522-4E78-BF65-EA3FD212A6A6"/>
    <ds:schemaRef ds:uri="d6bf531f-3092-4c04-90fe-aeb64c02a9a0"/>
    <ds:schemaRef ds:uri="41af6c2a-d522-4e78-bf65-ea3fd212a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880441-1B95-4F8D-9FEC-0798D7885A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1D5CF1-6D4B-477D-BD54-48D0D080CB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Rijnbeek</cp:lastModifiedBy>
  <cp:revision>12</cp:revision>
  <dcterms:created xsi:type="dcterms:W3CDTF">2019-07-11T19:04:00Z</dcterms:created>
  <dcterms:modified xsi:type="dcterms:W3CDTF">2019-07-11T19:20:00Z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0x0101001211C465E3A45C48B93DD86B7F992A90</vt:lpwstr>
  </property>
</Properties>
</file>